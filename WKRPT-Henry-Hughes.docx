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F45C" w14:textId="77777777" w:rsidR="00F45D7D" w:rsidRPr="00B20CCD" w:rsidRDefault="00F45D7D" w:rsidP="005F62C8">
      <w:pPr>
        <w:pStyle w:val="NoSpacing"/>
      </w:pPr>
      <w:bookmarkStart w:id="2" w:name="_Hlk68529173"/>
      <w:bookmarkEnd w:id="2"/>
    </w:p>
    <w:p w14:paraId="43C860D0" w14:textId="77777777" w:rsidR="00F45D7D" w:rsidRPr="00B20CCD" w:rsidRDefault="00F45D7D" w:rsidP="005F62C8">
      <w:pPr>
        <w:pStyle w:val="NoSpacing"/>
      </w:pPr>
    </w:p>
    <w:p w14:paraId="7936DAE9" w14:textId="77777777" w:rsidR="00F45D7D" w:rsidRPr="002A15D1" w:rsidRDefault="00F45D7D" w:rsidP="005F62C8">
      <w:pPr>
        <w:pStyle w:val="NoSpacing"/>
      </w:pPr>
    </w:p>
    <w:p w14:paraId="48790432" w14:textId="2D4912AD" w:rsidR="00F45D7D" w:rsidRPr="002A15D1" w:rsidRDefault="00017450" w:rsidP="005F62C8">
      <w:pPr>
        <w:pStyle w:val="Title"/>
      </w:pPr>
      <w:r>
        <w:t>Analyzing and Comparing Different Data Driven Methods for Hydrological Forecasting</w:t>
      </w:r>
    </w:p>
    <w:p w14:paraId="65A2CD33" w14:textId="77777777" w:rsidR="00F45D7D" w:rsidRDefault="00F45D7D" w:rsidP="005F62C8">
      <w:pPr>
        <w:pStyle w:val="NoSpacing"/>
      </w:pPr>
    </w:p>
    <w:p w14:paraId="31A711F8" w14:textId="77777777" w:rsidR="00F45D7D" w:rsidRDefault="00F45D7D" w:rsidP="005F62C8">
      <w:pPr>
        <w:pStyle w:val="NoSpacing"/>
      </w:pPr>
    </w:p>
    <w:p w14:paraId="716914E8" w14:textId="77777777" w:rsidR="00F45D7D" w:rsidRDefault="00F45D7D" w:rsidP="005F62C8">
      <w:pPr>
        <w:pStyle w:val="NoSpacing"/>
      </w:pPr>
    </w:p>
    <w:p w14:paraId="675402DD" w14:textId="77777777" w:rsidR="00F45D7D" w:rsidRPr="00CC4C55" w:rsidRDefault="00F45D7D" w:rsidP="005F62C8">
      <w:pPr>
        <w:pStyle w:val="NoSpacing"/>
      </w:pPr>
    </w:p>
    <w:p w14:paraId="1CFEB86C" w14:textId="77777777" w:rsidR="00F45D7D" w:rsidRPr="00CC4C55" w:rsidRDefault="00F45D7D" w:rsidP="005F62C8">
      <w:pPr>
        <w:pStyle w:val="Title"/>
      </w:pPr>
    </w:p>
    <w:p w14:paraId="72F5BC6E" w14:textId="171C199F" w:rsidR="00F45D7D" w:rsidRPr="006B56AC" w:rsidRDefault="00F45D7D" w:rsidP="005F62C8">
      <w:pPr>
        <w:pStyle w:val="NoSpacing"/>
      </w:pPr>
      <w:r>
        <w:t>Self Study Report</w:t>
      </w:r>
    </w:p>
    <w:p w14:paraId="584AC6D0" w14:textId="77777777" w:rsidR="00F45D7D" w:rsidRPr="00A6242B" w:rsidRDefault="00F45D7D" w:rsidP="005F62C8">
      <w:pPr>
        <w:pStyle w:val="NoSpacing"/>
      </w:pPr>
    </w:p>
    <w:p w14:paraId="47BA0755" w14:textId="77777777" w:rsidR="00F45D7D" w:rsidRPr="00CC4C55" w:rsidRDefault="00F45D7D" w:rsidP="005F62C8">
      <w:pPr>
        <w:pStyle w:val="NoSpacing"/>
      </w:pPr>
    </w:p>
    <w:p w14:paraId="46B825B0" w14:textId="77777777" w:rsidR="00F45D7D" w:rsidRDefault="00F45D7D" w:rsidP="005F62C8">
      <w:pPr>
        <w:pStyle w:val="NoSpacing"/>
      </w:pPr>
    </w:p>
    <w:p w14:paraId="218ABAAA" w14:textId="77777777" w:rsidR="00F45D7D" w:rsidRDefault="00F45D7D" w:rsidP="005F62C8">
      <w:pPr>
        <w:pStyle w:val="NoSpacing"/>
      </w:pPr>
    </w:p>
    <w:p w14:paraId="6227CA8C" w14:textId="77777777" w:rsidR="00F45D7D" w:rsidRDefault="00F45D7D" w:rsidP="005F62C8">
      <w:pPr>
        <w:pStyle w:val="NoSpacing"/>
      </w:pPr>
    </w:p>
    <w:p w14:paraId="2B923EF1" w14:textId="77777777" w:rsidR="00F45D7D" w:rsidRDefault="00F45D7D" w:rsidP="005F62C8">
      <w:pPr>
        <w:pStyle w:val="NoSpacing"/>
      </w:pPr>
    </w:p>
    <w:p w14:paraId="2485747A" w14:textId="77777777" w:rsidR="00F45D7D" w:rsidRDefault="00F45D7D" w:rsidP="005F62C8">
      <w:pPr>
        <w:pStyle w:val="NoSpacing"/>
      </w:pPr>
    </w:p>
    <w:p w14:paraId="2ED22664" w14:textId="77777777" w:rsidR="00F45D7D" w:rsidRDefault="00F45D7D" w:rsidP="005F62C8">
      <w:pPr>
        <w:pStyle w:val="NoSpacing"/>
      </w:pPr>
    </w:p>
    <w:p w14:paraId="4F179B66" w14:textId="77777777" w:rsidR="00F45D7D" w:rsidRPr="00CC4C55" w:rsidRDefault="00F45D7D" w:rsidP="005F62C8">
      <w:pPr>
        <w:pStyle w:val="NoSpacing"/>
      </w:pPr>
    </w:p>
    <w:p w14:paraId="57B1866C" w14:textId="77777777" w:rsidR="00F45D7D" w:rsidRPr="00CC4C55" w:rsidRDefault="00F45D7D" w:rsidP="005F62C8">
      <w:pPr>
        <w:pStyle w:val="NoSpacing"/>
      </w:pPr>
    </w:p>
    <w:p w14:paraId="507ECC6D" w14:textId="77777777" w:rsidR="00F45D7D" w:rsidRDefault="00F45D7D" w:rsidP="005F62C8">
      <w:pPr>
        <w:pStyle w:val="NoSpacing"/>
      </w:pPr>
    </w:p>
    <w:p w14:paraId="2B7560B8" w14:textId="77777777" w:rsidR="00F45D7D" w:rsidRDefault="00F45D7D" w:rsidP="005F62C8">
      <w:pPr>
        <w:pStyle w:val="NoSpacing"/>
      </w:pPr>
    </w:p>
    <w:p w14:paraId="510C34A1" w14:textId="77777777" w:rsidR="00F45D7D" w:rsidRPr="00CC4C55" w:rsidRDefault="00F45D7D" w:rsidP="005F62C8">
      <w:pPr>
        <w:pStyle w:val="NoSpacing"/>
      </w:pPr>
    </w:p>
    <w:p w14:paraId="5C4BF0C2" w14:textId="77777777" w:rsidR="00F45D7D" w:rsidRPr="00CC4C55" w:rsidRDefault="00F45D7D" w:rsidP="005F62C8">
      <w:pPr>
        <w:pStyle w:val="NoSpacing"/>
      </w:pPr>
    </w:p>
    <w:p w14:paraId="68602E5F" w14:textId="77777777" w:rsidR="00F45D7D" w:rsidRPr="00CC4C55" w:rsidRDefault="00F45D7D" w:rsidP="005F62C8">
      <w:pPr>
        <w:pStyle w:val="NoSpacing"/>
      </w:pPr>
    </w:p>
    <w:p w14:paraId="25B6A71B" w14:textId="77777777" w:rsidR="00AE0F00" w:rsidRDefault="00AE0F00" w:rsidP="005F62C8">
      <w:pPr>
        <w:pStyle w:val="NoSpacing"/>
      </w:pPr>
    </w:p>
    <w:p w14:paraId="43EB451F" w14:textId="54297837" w:rsidR="00F45D7D" w:rsidRPr="00A6242B" w:rsidRDefault="006F4844" w:rsidP="005F62C8">
      <w:pPr>
        <w:pStyle w:val="NoSpacing"/>
      </w:pPr>
      <w:r>
        <w:t>Henry Hughes</w:t>
      </w:r>
    </w:p>
    <w:p w14:paraId="0A3AC3C2" w14:textId="6CF60C7D" w:rsidR="00F45D7D" w:rsidRDefault="00D152B4" w:rsidP="005F62C8">
      <w:pPr>
        <w:pStyle w:val="NoSpacing"/>
      </w:pPr>
      <w:ins w:id="3" w:author="Henry Stephen Hughes" w:date="2023-04-06T07:49:00Z">
        <w:r>
          <w:t>4</w:t>
        </w:r>
      </w:ins>
      <w:del w:id="4" w:author="Henry Stephen Hughes" w:date="2023-04-06T07:49:00Z">
        <w:r w:rsidR="00F45D7D" w:rsidRPr="00A6242B" w:rsidDel="00D152B4">
          <w:delText>3</w:delText>
        </w:r>
      </w:del>
      <w:r w:rsidR="00F45D7D" w:rsidRPr="00A6242B">
        <w:t xml:space="preserve">A Civil </w:t>
      </w:r>
      <w:r w:rsidR="00F45D7D" w:rsidRPr="00B90B5B">
        <w:t>Engineering</w:t>
      </w:r>
    </w:p>
    <w:p w14:paraId="0BA152CC" w14:textId="77777777" w:rsidR="00B848EB" w:rsidRPr="00A6242B" w:rsidRDefault="00B848EB" w:rsidP="005F62C8">
      <w:pPr>
        <w:pStyle w:val="NoSpacing"/>
      </w:pPr>
    </w:p>
    <w:p w14:paraId="0B74A473" w14:textId="77777777" w:rsidR="00F45D7D" w:rsidRPr="00A6242B" w:rsidRDefault="00F45D7D" w:rsidP="005F62C8">
      <w:pPr>
        <w:pStyle w:val="NoSpacing"/>
      </w:pPr>
    </w:p>
    <w:p w14:paraId="14D58162" w14:textId="77777777" w:rsidR="00F45D7D" w:rsidRPr="00A6242B" w:rsidRDefault="00F45D7D" w:rsidP="005F62C8">
      <w:pPr>
        <w:pStyle w:val="NoSpacing"/>
      </w:pPr>
    </w:p>
    <w:p w14:paraId="5DD14984" w14:textId="77777777" w:rsidR="00F45D7D" w:rsidRPr="00A6242B" w:rsidRDefault="00F45D7D" w:rsidP="005F62C8">
      <w:pPr>
        <w:pStyle w:val="NoSpacing"/>
      </w:pPr>
    </w:p>
    <w:p w14:paraId="40FE40A5" w14:textId="77777777" w:rsidR="00F45D7D" w:rsidRPr="00A6242B" w:rsidRDefault="00F45D7D" w:rsidP="005F62C8">
      <w:pPr>
        <w:pStyle w:val="NoSpacing"/>
      </w:pPr>
    </w:p>
    <w:p w14:paraId="7502BECC" w14:textId="77777777" w:rsidR="00F45D7D" w:rsidRPr="00A6242B" w:rsidRDefault="00F45D7D" w:rsidP="005F62C8">
      <w:pPr>
        <w:pStyle w:val="NoSpacing"/>
      </w:pPr>
    </w:p>
    <w:p w14:paraId="055E958B" w14:textId="77777777" w:rsidR="00F45D7D" w:rsidRPr="00A6242B" w:rsidRDefault="00F45D7D" w:rsidP="005F62C8">
      <w:pPr>
        <w:pStyle w:val="NoSpacing"/>
      </w:pPr>
    </w:p>
    <w:p w14:paraId="189BABAC" w14:textId="77777777" w:rsidR="00F45D7D" w:rsidRPr="00A6242B" w:rsidRDefault="00F45D7D" w:rsidP="005F62C8">
      <w:pPr>
        <w:pStyle w:val="NoSpacing"/>
      </w:pPr>
    </w:p>
    <w:p w14:paraId="2715A57A" w14:textId="77777777" w:rsidR="00F45D7D" w:rsidRPr="00A6242B" w:rsidRDefault="00F45D7D" w:rsidP="005F62C8">
      <w:pPr>
        <w:pStyle w:val="NoSpacing"/>
      </w:pPr>
    </w:p>
    <w:p w14:paraId="0479F172" w14:textId="77777777" w:rsidR="00F45D7D" w:rsidRPr="00A6242B" w:rsidRDefault="00F45D7D" w:rsidP="005F62C8">
      <w:pPr>
        <w:pStyle w:val="NoSpacing"/>
      </w:pPr>
    </w:p>
    <w:p w14:paraId="553057C3" w14:textId="5682B67C" w:rsidR="00F45D7D" w:rsidRDefault="00017450" w:rsidP="005F62C8">
      <w:pPr>
        <w:pStyle w:val="NoSpacing"/>
      </w:pPr>
      <w:r>
        <w:t>May 202</w:t>
      </w:r>
      <w:ins w:id="5" w:author="Henry Stephen Hughes" w:date="2023-04-06T07:49:00Z">
        <w:r w:rsidR="005F62C8">
          <w:t>3</w:t>
        </w:r>
      </w:ins>
      <w:del w:id="6" w:author="Henry Stephen Hughes" w:date="2023-04-06T07:49:00Z">
        <w:r w:rsidDel="005F62C8">
          <w:delText>1</w:delText>
        </w:r>
      </w:del>
    </w:p>
    <w:p w14:paraId="3AA3BA44" w14:textId="77777777" w:rsidR="00F45D7D" w:rsidRDefault="00F45D7D" w:rsidP="00F45D7D">
      <w:pPr>
        <w:spacing w:line="259" w:lineRule="auto"/>
        <w:jc w:val="left"/>
        <w:rPr>
          <w:sz w:val="28"/>
        </w:rPr>
      </w:pPr>
      <w:r>
        <w:br w:type="page"/>
      </w:r>
    </w:p>
    <w:p w14:paraId="49EFB53E" w14:textId="76070917" w:rsidR="00AB1491" w:rsidRDefault="00017450" w:rsidP="00AB1491">
      <w:pPr>
        <w:pStyle w:val="SingleSpaceNoSpaceAfterParagraphl"/>
        <w:spacing w:before="0" w:after="0"/>
      </w:pPr>
      <w:r>
        <w:lastRenderedPageBreak/>
        <w:t>534 Crimson Court</w:t>
      </w:r>
    </w:p>
    <w:p w14:paraId="06F4AF2B" w14:textId="009CA062" w:rsidR="00017450" w:rsidRDefault="00017450" w:rsidP="00AB1491">
      <w:pPr>
        <w:pStyle w:val="SingleSpaceNoSpaceAfterParagraphl"/>
        <w:spacing w:before="0" w:after="0"/>
        <w:rPr>
          <w:b/>
        </w:rPr>
      </w:pPr>
      <w:r>
        <w:t>Oshawa ON L1J 8E2</w:t>
      </w:r>
    </w:p>
    <w:p w14:paraId="77627F99" w14:textId="77777777" w:rsidR="00AB1491" w:rsidRDefault="00AB1491" w:rsidP="00AB1491">
      <w:pPr>
        <w:pStyle w:val="SingleSpaceNoSpaceAfterParagraphl"/>
      </w:pPr>
    </w:p>
    <w:p w14:paraId="18C5FDC1" w14:textId="5BE0620A" w:rsidR="00AB1491" w:rsidRDefault="00AB1491" w:rsidP="00AB1491">
      <w:pPr>
        <w:pStyle w:val="SingleSpaceNoSpaceAfterParagraphl"/>
      </w:pPr>
      <w:r>
        <w:t>May 1</w:t>
      </w:r>
      <w:r w:rsidR="00017450">
        <w:t>6</w:t>
      </w:r>
      <w:r>
        <w:t>, 202</w:t>
      </w:r>
      <w:r w:rsidR="00017450">
        <w:t>3</w:t>
      </w:r>
    </w:p>
    <w:p w14:paraId="7EA4A19D" w14:textId="77777777" w:rsidR="00AB1491" w:rsidRDefault="00AB1491" w:rsidP="00AB1491">
      <w:pPr>
        <w:pStyle w:val="SingleSpaceNoSpaceAfterParagraphl"/>
      </w:pPr>
    </w:p>
    <w:p w14:paraId="0CD8EF56" w14:textId="77777777" w:rsidR="00AB1491" w:rsidRDefault="00AB1491" w:rsidP="00AB1491">
      <w:pPr>
        <w:pStyle w:val="SingleSpaceNoSpaceAfterParagraphl"/>
      </w:pPr>
      <w:r>
        <w:t>Dr. Brush</w:t>
      </w:r>
    </w:p>
    <w:p w14:paraId="79626DE9" w14:textId="77777777" w:rsidR="00AB1491" w:rsidRDefault="00AB1491" w:rsidP="00AB1491">
      <w:pPr>
        <w:pStyle w:val="SingleSpaceNoSpaceAfterParagraphl"/>
        <w:spacing w:before="0" w:after="0"/>
      </w:pPr>
      <w:r>
        <w:t>Associate Chair, Undergraduate Studies</w:t>
      </w:r>
    </w:p>
    <w:p w14:paraId="501F8246" w14:textId="77777777" w:rsidR="00AB1491" w:rsidRDefault="00AB1491" w:rsidP="00AB1491">
      <w:pPr>
        <w:pStyle w:val="SingleSpaceNoSpaceAfterParagraphl"/>
        <w:spacing w:before="0" w:after="0"/>
      </w:pPr>
      <w:r>
        <w:t>Department of Civil and Environmental Engineering</w:t>
      </w:r>
    </w:p>
    <w:p w14:paraId="63D5905E" w14:textId="77777777" w:rsidR="00AB1491" w:rsidRDefault="00AB1491" w:rsidP="00AB1491">
      <w:pPr>
        <w:pStyle w:val="SingleSpaceNoSpaceAfterParagraphl"/>
        <w:spacing w:before="0" w:after="0"/>
      </w:pPr>
      <w:r>
        <w:t xml:space="preserve">University of Waterloo </w:t>
      </w:r>
    </w:p>
    <w:p w14:paraId="1310574B" w14:textId="77777777" w:rsidR="00AB1491" w:rsidRDefault="00AB1491" w:rsidP="00AB1491">
      <w:pPr>
        <w:pStyle w:val="SingleSpaceNoSpaceAfterParagraphl"/>
        <w:spacing w:before="0" w:after="0"/>
      </w:pPr>
      <w:r>
        <w:t xml:space="preserve">Waterloo, ON, N2L 3G1 </w:t>
      </w:r>
    </w:p>
    <w:p w14:paraId="74F1965C" w14:textId="77777777" w:rsidR="00AB1491" w:rsidRDefault="00AB1491" w:rsidP="00AB1491">
      <w:pPr>
        <w:pStyle w:val="SingleSpaceNoSpaceAfterParagraphl"/>
      </w:pPr>
    </w:p>
    <w:p w14:paraId="73223783" w14:textId="77777777" w:rsidR="00AB1491" w:rsidRDefault="00AB1491" w:rsidP="00AB1491">
      <w:pPr>
        <w:pStyle w:val="SingleSpaceNoSpaceAfterParagraphl"/>
      </w:pPr>
    </w:p>
    <w:p w14:paraId="02B8929B" w14:textId="77777777" w:rsidR="00AB1491" w:rsidRDefault="00AB1491" w:rsidP="00AB1491">
      <w:pPr>
        <w:pStyle w:val="SingleSpaceNoSpaceAfterParagraphl"/>
      </w:pPr>
      <w:r>
        <w:t xml:space="preserve">Dear Dr. Brush: </w:t>
      </w:r>
    </w:p>
    <w:p w14:paraId="7DDCFB14" w14:textId="77777777" w:rsidR="00AB1491" w:rsidRDefault="00AB1491" w:rsidP="00AB1491">
      <w:pPr>
        <w:pStyle w:val="SingleSpaceNoSpaceAfterParagraphl"/>
        <w:jc w:val="left"/>
      </w:pPr>
    </w:p>
    <w:p w14:paraId="21992601" w14:textId="770DD080" w:rsidR="00AB1491" w:rsidRDefault="00AB1491" w:rsidP="00017450">
      <w:pPr>
        <w:pStyle w:val="SingleSpaceNoSpaceAfterParagraphl"/>
      </w:pPr>
      <w:r>
        <w:t>This report, entitled "</w:t>
      </w:r>
      <w:r w:rsidR="00017450" w:rsidRPr="00017450">
        <w:t xml:space="preserve"> Analyzing and Comparing Different Data Driven Methods for Hydrological Forecasting</w:t>
      </w:r>
      <w:r>
        <w:t xml:space="preserve">" was prepared as my 3A work term report. The purpose of this report is </w:t>
      </w:r>
      <w:r w:rsidR="00017450">
        <w:t>to gain additional understanding into how levels of hydrological discharge can be forecasted by using data driven methods, rather than physical methods, which, throughout history, are much more common.</w:t>
      </w:r>
    </w:p>
    <w:p w14:paraId="0B53C8F6" w14:textId="5A3226C7" w:rsidR="00AB1491" w:rsidRDefault="00AB1491" w:rsidP="00AB1491">
      <w:pPr>
        <w:pStyle w:val="SingleSpaceNoSpaceAfterParagraphl"/>
      </w:pPr>
      <w:r>
        <w:rPr>
          <w:rStyle w:val="normaltextrun"/>
          <w:color w:val="000000"/>
          <w:shd w:val="clear" w:color="auto" w:fill="FFFFFF"/>
        </w:rPr>
        <w:t xml:space="preserve">This self-study report was prepared during my Co-op at </w:t>
      </w:r>
      <w:r w:rsidR="00017450">
        <w:rPr>
          <w:rStyle w:val="normaltextrun"/>
          <w:color w:val="000000"/>
          <w:shd w:val="clear" w:color="auto" w:fill="FFFFFF"/>
        </w:rPr>
        <w:t>Walter P Moore. While the report is a sole self-study, I would like to thank Professor John Quilty for allowing me to work with his team, which does similar research into how machine learning can help quantify uncertainty in hydrological forecasting.</w:t>
      </w:r>
    </w:p>
    <w:p w14:paraId="28513B9E" w14:textId="6C14A8B9" w:rsidR="00AB1491" w:rsidRDefault="00AB1491" w:rsidP="00AB1491">
      <w:pPr>
        <w:pStyle w:val="SingleSpaceNoSpaceAfterParagraphl"/>
      </w:pPr>
      <w:r>
        <w:t xml:space="preserve">This report </w:t>
      </w:r>
      <w:r w:rsidRPr="00CC62B0">
        <w:t>focuses</w:t>
      </w:r>
      <w:r>
        <w:t xml:space="preserve"> on</w:t>
      </w:r>
      <w:r w:rsidR="00043B69">
        <w:t xml:space="preserve"> the numerical methods that are multiple linear regression, and extreme learning machines. </w:t>
      </w:r>
      <w:r w:rsidR="007847E1">
        <w:t>While not being the most complicated mathematical tools that can be utilized for this type of analysis, these methods are</w:t>
      </w:r>
      <w:r w:rsidR="00AA4AF6">
        <w:t xml:space="preserve"> not too challenging to apply, and </w:t>
      </w:r>
      <w:r w:rsidR="00195C85">
        <w:t>allow for standard datasets to be used without much difficulty.</w:t>
      </w:r>
    </w:p>
    <w:p w14:paraId="4F68E35B" w14:textId="11048754" w:rsidR="00AB1491" w:rsidRDefault="00AB1491" w:rsidP="00AB1491">
      <w:pPr>
        <w:pStyle w:val="SingleSpaceNoSpaceAfterParagraphl"/>
        <w:jc w:val="left"/>
      </w:pPr>
      <w:r>
        <w:t xml:space="preserve">This report was written entirely by me and has not received any previous academic credit at this or any other academic institution. </w:t>
      </w:r>
      <w:del w:id="7" w:author="Henry Stephen Hughes" w:date="2023-04-06T07:45:00Z">
        <w:r w:rsidDel="001450B8">
          <w:delText xml:space="preserve">I would like to thank Edan Cohen for assisting me during the updating of the report. </w:delText>
        </w:r>
      </w:del>
      <w:r>
        <w:t>I received no</w:t>
      </w:r>
      <w:ins w:id="8" w:author="Henry Stephen Hughes" w:date="2023-04-06T07:45:00Z">
        <w:r w:rsidR="001450B8">
          <w:t xml:space="preserve"> outside</w:t>
        </w:r>
      </w:ins>
      <w:del w:id="9" w:author="Henry Stephen Hughes" w:date="2023-04-06T07:45:00Z">
        <w:r w:rsidDel="001450B8">
          <w:delText xml:space="preserve"> other</w:delText>
        </w:r>
      </w:del>
      <w:r>
        <w:t xml:space="preserve"> help with the report.</w:t>
      </w:r>
    </w:p>
    <w:p w14:paraId="05E6F46D" w14:textId="77777777" w:rsidR="00AB1491" w:rsidRDefault="00AB1491" w:rsidP="00AB1491">
      <w:pPr>
        <w:pStyle w:val="SingleSpaceNoSpaceAfterParagraphl"/>
      </w:pPr>
      <w:del w:id="10" w:author="Henry Stephen Hughes" w:date="2023-04-06T07:45:00Z">
        <w:r w:rsidDel="001450B8">
          <w:delText xml:space="preserve"> </w:delText>
        </w:r>
      </w:del>
      <w:r>
        <w:t xml:space="preserve">Sincerely, </w:t>
      </w:r>
    </w:p>
    <w:p w14:paraId="083BAF53" w14:textId="5CDFF95E" w:rsidR="00AB1491" w:rsidRDefault="005F62C8" w:rsidP="00AB1491">
      <w:pPr>
        <w:pStyle w:val="SingleSpaceNoSpaceAfterParagraphl"/>
      </w:pPr>
      <w:ins w:id="11" w:author="Henry Stephen Hughes" w:date="2023-04-06T07:48:00Z">
        <w:r>
          <w:rPr>
            <w:rFonts w:ascii="Calibri" w:eastAsia="Calibri" w:hAnsi="Calibri" w:cs="Calibri"/>
            <w:noProof/>
            <w:highlight w:val="white"/>
          </w:rPr>
          <w:drawing>
            <wp:inline distT="114300" distB="114300" distL="114300" distR="114300" wp14:anchorId="176E83A3" wp14:editId="05BCBAB1">
              <wp:extent cx="1190625" cy="342900"/>
              <wp:effectExtent l="0" t="0" r="0" b="0"/>
              <wp:docPr id="2039602145" name="Picture 2039602145"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2039602145" name="Picture 2039602145" descr="Text, letter&#10;&#10;Description automatically generated"/>
                      <pic:cNvPicPr preferRelativeResize="0"/>
                    </pic:nvPicPr>
                    <pic:blipFill>
                      <a:blip r:embed="rId11"/>
                      <a:srcRect l="14600" t="25041" r="6050" b="39104"/>
                      <a:stretch>
                        <a:fillRect/>
                      </a:stretch>
                    </pic:blipFill>
                    <pic:spPr>
                      <a:xfrm>
                        <a:off x="0" y="0"/>
                        <a:ext cx="1190625" cy="342900"/>
                      </a:xfrm>
                      <a:prstGeom prst="rect">
                        <a:avLst/>
                      </a:prstGeom>
                      <a:ln/>
                    </pic:spPr>
                  </pic:pic>
                </a:graphicData>
              </a:graphic>
            </wp:inline>
          </w:drawing>
        </w:r>
      </w:ins>
      <w:del w:id="12" w:author="Henry Stephen Hughes" w:date="2023-04-06T07:46:00Z">
        <w:r w:rsidR="00017450" w:rsidDel="001450B8">
          <w:delText>Henry Hughes</w:delText>
        </w:r>
      </w:del>
    </w:p>
    <w:p w14:paraId="74C1BFB1" w14:textId="77777777" w:rsidR="00AB1491" w:rsidRDefault="00AB1491" w:rsidP="00AB1491">
      <w:pPr>
        <w:pStyle w:val="SingleSpaceNoSpaceAfterParagraphl"/>
      </w:pPr>
      <w:r>
        <w:t xml:space="preserve"> </w:t>
      </w:r>
    </w:p>
    <w:p w14:paraId="47E3E083" w14:textId="019574FF" w:rsidR="00AB1491" w:rsidRDefault="001450B8" w:rsidP="00AB1491">
      <w:pPr>
        <w:spacing w:line="240" w:lineRule="auto"/>
        <w:jc w:val="left"/>
      </w:pPr>
      <w:ins w:id="13" w:author="Henry Stephen Hughes" w:date="2023-04-06T07:46:00Z">
        <w:r>
          <w:t>Henry Hughes</w:t>
        </w:r>
      </w:ins>
      <w:del w:id="14" w:author="Henry Stephen Hughes" w:date="2023-04-06T07:46:00Z">
        <w:r w:rsidR="00AB1491" w:rsidDel="001450B8">
          <w:delText>Name</w:delText>
        </w:r>
      </w:del>
      <w:r w:rsidR="00AB1491">
        <w:br/>
        <w:t xml:space="preserve">ID# </w:t>
      </w:r>
      <w:r w:rsidR="00017450">
        <w:t>20792437</w:t>
      </w:r>
    </w:p>
    <w:p w14:paraId="27CD5739" w14:textId="77777777" w:rsidR="002078DB" w:rsidRDefault="002078DB" w:rsidP="002078DB">
      <w:pPr>
        <w:spacing w:line="259" w:lineRule="auto"/>
      </w:pPr>
      <w:r>
        <w:br w:type="page"/>
      </w:r>
    </w:p>
    <w:p w14:paraId="03C255D6" w14:textId="77777777" w:rsidR="00627731" w:rsidRPr="00B20CCD" w:rsidRDefault="00627731" w:rsidP="005F62C8">
      <w:pPr>
        <w:pStyle w:val="NoSpacing"/>
      </w:pPr>
    </w:p>
    <w:p w14:paraId="5163B68D" w14:textId="77777777" w:rsidR="00627731" w:rsidRPr="00B20CCD" w:rsidRDefault="00627731" w:rsidP="005F62C8">
      <w:pPr>
        <w:pStyle w:val="NoSpacing"/>
      </w:pPr>
    </w:p>
    <w:p w14:paraId="795F27D2" w14:textId="77777777" w:rsidR="00627731" w:rsidRPr="002A15D1" w:rsidRDefault="00627731" w:rsidP="005F62C8">
      <w:pPr>
        <w:pStyle w:val="NoSpacing"/>
      </w:pPr>
    </w:p>
    <w:p w14:paraId="04F90A86" w14:textId="77777777" w:rsidR="005F62C8" w:rsidRPr="002A15D1" w:rsidRDefault="005F62C8" w:rsidP="005F62C8">
      <w:pPr>
        <w:pStyle w:val="Title"/>
        <w:rPr>
          <w:ins w:id="15" w:author="Henry Stephen Hughes" w:date="2023-04-06T07:49:00Z"/>
        </w:rPr>
      </w:pPr>
      <w:ins w:id="16" w:author="Henry Stephen Hughes" w:date="2023-04-06T07:49:00Z">
        <w:r>
          <w:t>Analyzing and Comparing Different Data Driven Methods for Hydrological Forecasting</w:t>
        </w:r>
      </w:ins>
    </w:p>
    <w:p w14:paraId="52879302" w14:textId="534B25E1" w:rsidR="00627731" w:rsidRPr="002A15D1" w:rsidDel="005F62C8" w:rsidRDefault="00627731" w:rsidP="005F62C8">
      <w:pPr>
        <w:pStyle w:val="NoSpacing"/>
        <w:rPr>
          <w:del w:id="17" w:author="Henry Stephen Hughes" w:date="2023-04-06T07:49:00Z"/>
        </w:rPr>
        <w:pPrChange w:id="18" w:author="Henry Stephen Hughes" w:date="2023-04-06T07:49:00Z">
          <w:pPr>
            <w:pStyle w:val="Title"/>
          </w:pPr>
        </w:pPrChange>
      </w:pPr>
      <w:del w:id="19" w:author="Henry Stephen Hughes" w:date="2023-04-06T07:49:00Z">
        <w:r w:rsidRPr="002A15D1" w:rsidDel="005F62C8">
          <w:delText xml:space="preserve">Work Term Report Title </w:delText>
        </w:r>
      </w:del>
    </w:p>
    <w:p w14:paraId="361F86F9" w14:textId="77777777" w:rsidR="00627731" w:rsidRDefault="00627731" w:rsidP="005F62C8">
      <w:pPr>
        <w:pStyle w:val="NoSpacing"/>
      </w:pPr>
    </w:p>
    <w:p w14:paraId="7289D0BA" w14:textId="77777777" w:rsidR="00627731" w:rsidRDefault="00627731" w:rsidP="005F62C8">
      <w:pPr>
        <w:pStyle w:val="NoSpacing"/>
      </w:pPr>
    </w:p>
    <w:p w14:paraId="2C195A58" w14:textId="77777777" w:rsidR="00627731" w:rsidRDefault="00627731" w:rsidP="005F62C8">
      <w:pPr>
        <w:pStyle w:val="NoSpacing"/>
      </w:pPr>
    </w:p>
    <w:p w14:paraId="63ABB5A9" w14:textId="77777777" w:rsidR="00627731" w:rsidRPr="00CC4C55" w:rsidRDefault="00627731" w:rsidP="005F62C8">
      <w:pPr>
        <w:pStyle w:val="NoSpacing"/>
      </w:pPr>
    </w:p>
    <w:p w14:paraId="4D65107A" w14:textId="77777777" w:rsidR="00627731" w:rsidRPr="00CC4C55" w:rsidRDefault="00627731" w:rsidP="005F62C8">
      <w:pPr>
        <w:pStyle w:val="Title"/>
      </w:pPr>
    </w:p>
    <w:p w14:paraId="3935EA5E" w14:textId="77777777" w:rsidR="00627731" w:rsidRPr="006B56AC" w:rsidRDefault="00627731" w:rsidP="005F62C8">
      <w:pPr>
        <w:pStyle w:val="NoSpacing"/>
      </w:pPr>
      <w:r>
        <w:t>Self Study Report</w:t>
      </w:r>
    </w:p>
    <w:p w14:paraId="646CEE04" w14:textId="77777777" w:rsidR="00627731" w:rsidRPr="00A6242B" w:rsidRDefault="00627731" w:rsidP="005F62C8">
      <w:pPr>
        <w:pStyle w:val="NoSpacing"/>
      </w:pPr>
    </w:p>
    <w:p w14:paraId="41F3EF70" w14:textId="77777777" w:rsidR="00627731" w:rsidRPr="00CC4C55" w:rsidRDefault="00627731" w:rsidP="005F62C8">
      <w:pPr>
        <w:pStyle w:val="NoSpacing"/>
      </w:pPr>
    </w:p>
    <w:p w14:paraId="46356950" w14:textId="77777777" w:rsidR="00627731" w:rsidRDefault="00627731" w:rsidP="005F62C8">
      <w:pPr>
        <w:pStyle w:val="NoSpacing"/>
      </w:pPr>
    </w:p>
    <w:p w14:paraId="0A1602CC" w14:textId="77777777" w:rsidR="00627731" w:rsidRDefault="00627731" w:rsidP="005F62C8">
      <w:pPr>
        <w:pStyle w:val="NoSpacing"/>
      </w:pPr>
    </w:p>
    <w:p w14:paraId="097612B2" w14:textId="77777777" w:rsidR="00627731" w:rsidRDefault="00627731" w:rsidP="005F62C8">
      <w:pPr>
        <w:pStyle w:val="NoSpacing"/>
      </w:pPr>
    </w:p>
    <w:p w14:paraId="11B7EE30" w14:textId="77777777" w:rsidR="00627731" w:rsidRDefault="00627731" w:rsidP="005F62C8">
      <w:pPr>
        <w:pStyle w:val="NoSpacing"/>
      </w:pPr>
    </w:p>
    <w:p w14:paraId="583971C4" w14:textId="77777777" w:rsidR="00627731" w:rsidRDefault="00627731" w:rsidP="005F62C8">
      <w:pPr>
        <w:pStyle w:val="NoSpacing"/>
      </w:pPr>
    </w:p>
    <w:p w14:paraId="2ECE4D3D" w14:textId="77777777" w:rsidR="00627731" w:rsidRDefault="00627731" w:rsidP="005F62C8">
      <w:pPr>
        <w:pStyle w:val="NoSpacing"/>
      </w:pPr>
    </w:p>
    <w:p w14:paraId="3B75D941" w14:textId="77777777" w:rsidR="00627731" w:rsidRPr="00CC4C55" w:rsidRDefault="00627731" w:rsidP="005F62C8">
      <w:pPr>
        <w:pStyle w:val="NoSpacing"/>
      </w:pPr>
    </w:p>
    <w:p w14:paraId="331C6004" w14:textId="77777777" w:rsidR="00627731" w:rsidRPr="00CC4C55" w:rsidRDefault="00627731" w:rsidP="005F62C8">
      <w:pPr>
        <w:pStyle w:val="NoSpacing"/>
      </w:pPr>
    </w:p>
    <w:p w14:paraId="629C4547" w14:textId="77777777" w:rsidR="00627731" w:rsidRDefault="00627731" w:rsidP="005F62C8">
      <w:pPr>
        <w:pStyle w:val="NoSpacing"/>
      </w:pPr>
    </w:p>
    <w:p w14:paraId="201AAE1B" w14:textId="77777777" w:rsidR="00627731" w:rsidRDefault="00627731" w:rsidP="005F62C8">
      <w:pPr>
        <w:pStyle w:val="NoSpacing"/>
      </w:pPr>
    </w:p>
    <w:p w14:paraId="3A95F835" w14:textId="77777777" w:rsidR="00627731" w:rsidRPr="00CC4C55" w:rsidRDefault="00627731" w:rsidP="005F62C8">
      <w:pPr>
        <w:pStyle w:val="NoSpacing"/>
      </w:pPr>
    </w:p>
    <w:p w14:paraId="265FDE26" w14:textId="77777777" w:rsidR="00627731" w:rsidRPr="00CC4C55" w:rsidRDefault="00627731" w:rsidP="005F62C8">
      <w:pPr>
        <w:pStyle w:val="NoSpacing"/>
      </w:pPr>
    </w:p>
    <w:p w14:paraId="46DA29ED" w14:textId="77777777" w:rsidR="00627731" w:rsidRPr="00CC4C55" w:rsidRDefault="00627731" w:rsidP="005F62C8">
      <w:pPr>
        <w:pStyle w:val="NoSpacing"/>
      </w:pPr>
    </w:p>
    <w:p w14:paraId="3A8745EF" w14:textId="77777777" w:rsidR="00627731" w:rsidRDefault="00627731" w:rsidP="005F62C8">
      <w:pPr>
        <w:pStyle w:val="NoSpacing"/>
      </w:pPr>
    </w:p>
    <w:p w14:paraId="7292BDAF" w14:textId="5437C98E" w:rsidR="00627731" w:rsidRPr="00A6242B" w:rsidRDefault="00627731" w:rsidP="005F62C8">
      <w:pPr>
        <w:pStyle w:val="NoSpacing"/>
      </w:pPr>
      <w:del w:id="20" w:author="Henry Stephen Hughes" w:date="2023-04-06T07:49:00Z">
        <w:r w:rsidRPr="00A6242B" w:rsidDel="00D152B4">
          <w:delText>Fi</w:delText>
        </w:r>
        <w:r w:rsidR="00140C57" w:rsidDel="00D152B4">
          <w:delText>r</w:delText>
        </w:r>
        <w:r w:rsidRPr="00A6242B" w:rsidDel="00D152B4">
          <w:delText xml:space="preserve">st and </w:delText>
        </w:r>
        <w:r w:rsidR="00140C57" w:rsidDel="00D152B4">
          <w:delText>L</w:delText>
        </w:r>
        <w:r w:rsidRPr="00A6242B" w:rsidDel="00D152B4">
          <w:delText>ast name</w:delText>
        </w:r>
      </w:del>
      <w:ins w:id="21" w:author="Henry Stephen Hughes" w:date="2023-04-06T07:49:00Z">
        <w:r w:rsidR="00D152B4">
          <w:t>Henry Hughes</w:t>
        </w:r>
      </w:ins>
    </w:p>
    <w:p w14:paraId="16D9927A" w14:textId="0A3E4C95" w:rsidR="00627731" w:rsidRDefault="00D152B4" w:rsidP="005F62C8">
      <w:pPr>
        <w:pStyle w:val="NoSpacing"/>
      </w:pPr>
      <w:ins w:id="22" w:author="Henry Stephen Hughes" w:date="2023-04-06T07:49:00Z">
        <w:r>
          <w:t>4</w:t>
        </w:r>
      </w:ins>
      <w:del w:id="23" w:author="Henry Stephen Hughes" w:date="2023-04-06T07:49:00Z">
        <w:r w:rsidR="00627731" w:rsidRPr="00A6242B" w:rsidDel="00D152B4">
          <w:delText>3</w:delText>
        </w:r>
      </w:del>
      <w:r w:rsidR="00627731" w:rsidRPr="00A6242B">
        <w:t xml:space="preserve">A Civil </w:t>
      </w:r>
      <w:r w:rsidR="00627731" w:rsidRPr="00B90B5B">
        <w:t>Engineering</w:t>
      </w:r>
    </w:p>
    <w:p w14:paraId="1F349B88" w14:textId="77777777" w:rsidR="00B848EB" w:rsidRPr="00A6242B" w:rsidRDefault="00B848EB" w:rsidP="005F62C8">
      <w:pPr>
        <w:pStyle w:val="NoSpacing"/>
      </w:pPr>
    </w:p>
    <w:p w14:paraId="33D50B45" w14:textId="77777777" w:rsidR="00627731" w:rsidRPr="00A6242B" w:rsidRDefault="00627731" w:rsidP="005F62C8">
      <w:pPr>
        <w:pStyle w:val="NoSpacing"/>
      </w:pPr>
    </w:p>
    <w:p w14:paraId="0F1E2259" w14:textId="77777777" w:rsidR="00627731" w:rsidRPr="00A6242B" w:rsidRDefault="00627731" w:rsidP="005F62C8">
      <w:pPr>
        <w:pStyle w:val="NoSpacing"/>
      </w:pPr>
    </w:p>
    <w:p w14:paraId="1218605D" w14:textId="77777777" w:rsidR="00627731" w:rsidRPr="00A6242B" w:rsidRDefault="00627731" w:rsidP="005F62C8">
      <w:pPr>
        <w:pStyle w:val="NoSpacing"/>
      </w:pPr>
    </w:p>
    <w:p w14:paraId="4C3593D2" w14:textId="77777777" w:rsidR="00627731" w:rsidRPr="00A6242B" w:rsidRDefault="00627731" w:rsidP="005F62C8">
      <w:pPr>
        <w:pStyle w:val="NoSpacing"/>
      </w:pPr>
    </w:p>
    <w:p w14:paraId="3E74B66E" w14:textId="77777777" w:rsidR="00627731" w:rsidRPr="00A6242B" w:rsidRDefault="00627731" w:rsidP="005F62C8">
      <w:pPr>
        <w:pStyle w:val="NoSpacing"/>
      </w:pPr>
    </w:p>
    <w:p w14:paraId="1E877D51" w14:textId="77777777" w:rsidR="00627731" w:rsidRPr="00A6242B" w:rsidRDefault="00627731" w:rsidP="005F62C8">
      <w:pPr>
        <w:pStyle w:val="NoSpacing"/>
      </w:pPr>
    </w:p>
    <w:p w14:paraId="4EDF60B8" w14:textId="77777777" w:rsidR="00627731" w:rsidRPr="00A6242B" w:rsidRDefault="00627731" w:rsidP="005F62C8">
      <w:pPr>
        <w:pStyle w:val="NoSpacing"/>
      </w:pPr>
    </w:p>
    <w:p w14:paraId="6A8E59F1" w14:textId="77777777" w:rsidR="00627731" w:rsidRPr="00A6242B" w:rsidRDefault="00627731" w:rsidP="005F62C8">
      <w:pPr>
        <w:pStyle w:val="NoSpacing"/>
      </w:pPr>
    </w:p>
    <w:p w14:paraId="721D705A" w14:textId="77777777" w:rsidR="00627731" w:rsidRPr="00A6242B" w:rsidRDefault="00627731" w:rsidP="005F62C8">
      <w:pPr>
        <w:pStyle w:val="NoSpacing"/>
      </w:pPr>
    </w:p>
    <w:p w14:paraId="6E6C2BEC" w14:textId="3EEF009B" w:rsidR="00627731" w:rsidRDefault="00EB216B" w:rsidP="005F62C8">
      <w:pPr>
        <w:pStyle w:val="NoSpacing"/>
      </w:pPr>
      <w:ins w:id="24" w:author="Henry Stephen Hughes" w:date="2023-04-06T07:57:00Z">
        <w:r>
          <w:t>May</w:t>
        </w:r>
      </w:ins>
      <w:del w:id="25" w:author="Henry Stephen Hughes" w:date="2023-04-06T07:49:00Z">
        <w:r w:rsidR="00627731" w:rsidRPr="00A6242B" w:rsidDel="00D152B4">
          <w:delText>January</w:delText>
        </w:r>
      </w:del>
      <w:r w:rsidR="00627731" w:rsidRPr="00A6242B">
        <w:t xml:space="preserve"> </w:t>
      </w:r>
      <w:del w:id="26" w:author="Henry Stephen Hughes" w:date="2023-04-06T07:49:00Z">
        <w:r w:rsidR="00627731" w:rsidRPr="00A6242B" w:rsidDel="00D152B4">
          <w:delText>2021</w:delText>
        </w:r>
      </w:del>
      <w:ins w:id="27" w:author="Henry Stephen Hughes" w:date="2023-04-06T07:49:00Z">
        <w:r w:rsidR="00D152B4" w:rsidRPr="00A6242B">
          <w:t>202</w:t>
        </w:r>
        <w:r w:rsidR="00D152B4">
          <w:t>3</w:t>
        </w:r>
      </w:ins>
    </w:p>
    <w:p w14:paraId="46DDE70F" w14:textId="47136D3A" w:rsidR="004876BF" w:rsidRDefault="004876BF" w:rsidP="00627731">
      <w:pPr>
        <w:spacing w:line="259" w:lineRule="auto"/>
        <w:jc w:val="left"/>
      </w:pPr>
    </w:p>
    <w:p w14:paraId="5A6746C9" w14:textId="77777777" w:rsidR="004876BF" w:rsidRDefault="004876BF" w:rsidP="00627731">
      <w:pPr>
        <w:spacing w:line="259" w:lineRule="auto"/>
        <w:jc w:val="left"/>
        <w:rPr>
          <w:sz w:val="28"/>
        </w:rPr>
        <w:sectPr w:rsidR="004876BF" w:rsidSect="00D16AF5">
          <w:pgSz w:w="12240" w:h="15840"/>
          <w:pgMar w:top="1440" w:right="1440" w:bottom="1440" w:left="1440" w:header="708" w:footer="708" w:gutter="0"/>
          <w:pgNumType w:fmt="lowerRoman" w:start="2"/>
          <w:cols w:space="708"/>
          <w:docGrid w:linePitch="360"/>
        </w:sectPr>
      </w:pPr>
    </w:p>
    <w:p w14:paraId="63A443A4" w14:textId="69460F72" w:rsidR="00982446" w:rsidRDefault="00142836" w:rsidP="00381EC9">
      <w:pPr>
        <w:pStyle w:val="Heading1"/>
        <w:numPr>
          <w:ilvl w:val="0"/>
          <w:numId w:val="0"/>
        </w:numPr>
        <w:ind w:left="851" w:hanging="851"/>
      </w:pPr>
      <w:bookmarkStart w:id="28" w:name="_Toc69464532"/>
      <w:r>
        <w:lastRenderedPageBreak/>
        <w:t>Summary</w:t>
      </w:r>
      <w:bookmarkEnd w:id="28"/>
    </w:p>
    <w:p w14:paraId="71980A26" w14:textId="01D585D7" w:rsidR="00A276C3" w:rsidRPr="00781AC7" w:rsidRDefault="0072096A" w:rsidP="00D927EE">
      <w:r>
        <w:t>The aim of the Summary is to convey the main points of a report to senior management personnel who are not usually involved in technical details.</w:t>
      </w:r>
      <w:r w:rsidDel="00540995">
        <w:t xml:space="preserve"> </w:t>
      </w:r>
      <w:r>
        <w:t>For this reason, it is sometimes labeled Executive Summary. It should be written last</w:t>
      </w:r>
      <w:r w:rsidR="001815EE">
        <w:t xml:space="preserve"> and </w:t>
      </w:r>
      <w:r>
        <w:t>must be written in full sentence form</w:t>
      </w:r>
      <w:r w:rsidR="001815EE">
        <w:t xml:space="preserve"> while avoiding</w:t>
      </w:r>
      <w:r>
        <w:t xml:space="preserve"> too much jargon or heavy details. The Summary may be thought of as a </w:t>
      </w:r>
      <w:r w:rsidDel="00901794">
        <w:t>mini</w:t>
      </w:r>
      <w:r>
        <w:t xml:space="preserve"> report of about 250 words (3-4 paragraphs) that must be able to be read and understood in isolation from the main </w:t>
      </w:r>
      <w:r w:rsidR="006761AB">
        <w:t xml:space="preserve">body of the </w:t>
      </w:r>
      <w:r>
        <w:t>report.</w:t>
      </w:r>
      <w:r w:rsidDel="00901794">
        <w:t xml:space="preserve"> </w:t>
      </w:r>
      <w:r>
        <w:t>It must not exceed one page and should include t</w:t>
      </w:r>
      <w:r w:rsidRPr="00610019">
        <w:t>he scope and purpose of the report (including background/rationale);</w:t>
      </w:r>
      <w:r>
        <w:t xml:space="preserve"> </w:t>
      </w:r>
      <w:r w:rsidRPr="00610019">
        <w:t>the technical approach taken, which might include a discussion of the alternatives considered and the major technical findings; and</w:t>
      </w:r>
      <w:r>
        <w:t xml:space="preserve"> </w:t>
      </w:r>
      <w:r w:rsidRPr="00610019">
        <w:t xml:space="preserve">the principal conclusions and recommendations. </w:t>
      </w:r>
      <w:r w:rsidRPr="00610019">
        <w:rPr>
          <w:szCs w:val="24"/>
        </w:rPr>
        <w:t>It must not include</w:t>
      </w:r>
      <w:r>
        <w:rPr>
          <w:szCs w:val="24"/>
        </w:rPr>
        <w:t xml:space="preserve"> </w:t>
      </w:r>
      <w:r w:rsidRPr="00A30D87">
        <w:rPr>
          <w:szCs w:val="24"/>
        </w:rPr>
        <w:t>tables and figures or</w:t>
      </w:r>
      <w:r>
        <w:rPr>
          <w:szCs w:val="24"/>
        </w:rPr>
        <w:t xml:space="preserve"> </w:t>
      </w:r>
      <w:r w:rsidRPr="00A30D87">
        <w:rPr>
          <w:szCs w:val="24"/>
        </w:rPr>
        <w:t>a direct reference to tables, figures, and sections contained in the main report.</w:t>
      </w:r>
      <w:r>
        <w:rPr>
          <w:szCs w:val="24"/>
        </w:rPr>
        <w:t xml:space="preserve"> </w:t>
      </w:r>
      <w:r w:rsidR="00A276C3" w:rsidRPr="00781AC7">
        <w:br w:type="page"/>
      </w:r>
    </w:p>
    <w:p w14:paraId="1AEF8856" w14:textId="4B6FAB32" w:rsidR="00AB6761" w:rsidRPr="00300ACA" w:rsidRDefault="00AB6761" w:rsidP="00381EC9">
      <w:pPr>
        <w:pStyle w:val="Heading1"/>
        <w:numPr>
          <w:ilvl w:val="0"/>
          <w:numId w:val="0"/>
        </w:numPr>
      </w:pPr>
      <w:bookmarkStart w:id="29" w:name="_Toc69464533"/>
      <w:r w:rsidRPr="00475491">
        <w:lastRenderedPageBreak/>
        <w:t>Acknowledgements</w:t>
      </w:r>
      <w:bookmarkEnd w:id="29"/>
      <w:r w:rsidRPr="00300ACA">
        <w:t xml:space="preserve"> </w:t>
      </w:r>
    </w:p>
    <w:p w14:paraId="16078AB6" w14:textId="6191DBC9" w:rsidR="00475491" w:rsidRDefault="00AB6761" w:rsidP="00AB6761">
      <w:del w:id="30" w:author="Henry Stephen Hughes" w:date="2023-04-06T07:57:00Z">
        <w:r w:rsidDel="00F032A1">
          <w:delText xml:space="preserve">You may wish to acknowledge the contributions made to the report by others. For example, your work term supervisor may have helped you with the problem definition and supplied references. You may use the letter of submittal to acknowledge the help you received, or you may include a separate section for that purpose. The </w:delText>
        </w:r>
        <w:r w:rsidR="009A5924" w:rsidDel="00F032A1">
          <w:delText>a</w:delText>
        </w:r>
        <w:r w:rsidDel="00F032A1">
          <w:delText>cknowledgements should be written in a formal manner although they can include some text that expresses personal sentiment, e.g., “I gratefully thank my supervisor for her guidance.”</w:delText>
        </w:r>
      </w:del>
      <w:ins w:id="31" w:author="Henry Stephen Hughes" w:date="2023-04-06T07:57:00Z">
        <w:r w:rsidR="00F032A1">
          <w:t>I wish to thank Professor John Quilty for allowing me to be a part of his research team</w:t>
        </w:r>
      </w:ins>
      <w:ins w:id="32" w:author="Henry Stephen Hughes" w:date="2023-04-06T07:58:00Z">
        <w:r w:rsidR="00F032A1">
          <w:t xml:space="preserve">, which has inspired me to write about this topic. </w:t>
        </w:r>
      </w:ins>
    </w:p>
    <w:p w14:paraId="11619254" w14:textId="77777777" w:rsidR="00B60DBE" w:rsidRDefault="00B60DBE" w:rsidP="00AB6761"/>
    <w:p w14:paraId="3C5915CE" w14:textId="77777777" w:rsidR="00475491" w:rsidRDefault="00475491">
      <w:pPr>
        <w:spacing w:line="259" w:lineRule="auto"/>
        <w:jc w:val="left"/>
      </w:pPr>
      <w:r>
        <w:br w:type="page"/>
      </w:r>
    </w:p>
    <w:bookmarkStart w:id="33" w:name="_Toc69464534" w:displacedByCustomXml="next"/>
    <w:sdt>
      <w:sdtPr>
        <w:rPr>
          <w:rFonts w:eastAsiaTheme="minorHAnsi" w:cstheme="minorBidi"/>
          <w:b w:val="0"/>
          <w:szCs w:val="22"/>
        </w:rPr>
        <w:id w:val="1637525840"/>
        <w:docPartObj>
          <w:docPartGallery w:val="Table of Contents"/>
          <w:docPartUnique/>
        </w:docPartObj>
      </w:sdtPr>
      <w:sdtEndPr>
        <w:rPr>
          <w:bCs/>
          <w:noProof/>
        </w:rPr>
      </w:sdtEndPr>
      <w:sdtContent>
        <w:p w14:paraId="157748D0" w14:textId="4F02520C" w:rsidR="00E45DF5" w:rsidRPr="00A95007" w:rsidRDefault="00E45DF5" w:rsidP="00A95007">
          <w:pPr>
            <w:pStyle w:val="Heading1"/>
            <w:numPr>
              <w:ilvl w:val="0"/>
              <w:numId w:val="0"/>
            </w:numPr>
            <w:ind w:left="851" w:hanging="851"/>
            <w:rPr>
              <w:rStyle w:val="Heading1Char"/>
              <w:b/>
              <w:bCs/>
            </w:rPr>
          </w:pPr>
          <w:r w:rsidRPr="00A95007">
            <w:rPr>
              <w:rStyle w:val="Heading1Char"/>
              <w:b/>
              <w:bCs/>
            </w:rPr>
            <w:t>Table of Contents</w:t>
          </w:r>
          <w:bookmarkEnd w:id="33"/>
        </w:p>
        <w:p w14:paraId="3A4001D4" w14:textId="6C368792" w:rsidR="00FA452D" w:rsidRDefault="00E45DF5" w:rsidP="00FA452D">
          <w:pPr>
            <w:pStyle w:val="TOC1"/>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69464532" w:history="1">
            <w:r w:rsidR="00FA452D" w:rsidRPr="00364D78">
              <w:rPr>
                <w:rStyle w:val="Hyperlink"/>
                <w:noProof/>
              </w:rPr>
              <w:t>Summary</w:t>
            </w:r>
            <w:r w:rsidR="00FA452D">
              <w:rPr>
                <w:noProof/>
                <w:webHidden/>
              </w:rPr>
              <w:tab/>
            </w:r>
            <w:r w:rsidR="00FA452D">
              <w:rPr>
                <w:noProof/>
                <w:webHidden/>
              </w:rPr>
              <w:fldChar w:fldCharType="begin"/>
            </w:r>
            <w:r w:rsidR="00FA452D">
              <w:rPr>
                <w:noProof/>
                <w:webHidden/>
              </w:rPr>
              <w:instrText xml:space="preserve"> PAGEREF _Toc69464532 \h </w:instrText>
            </w:r>
            <w:r w:rsidR="00FA452D">
              <w:rPr>
                <w:noProof/>
                <w:webHidden/>
              </w:rPr>
            </w:r>
            <w:r w:rsidR="00FA452D">
              <w:rPr>
                <w:noProof/>
                <w:webHidden/>
              </w:rPr>
              <w:fldChar w:fldCharType="separate"/>
            </w:r>
            <w:r w:rsidR="001626C5">
              <w:rPr>
                <w:noProof/>
                <w:webHidden/>
              </w:rPr>
              <w:t>ii</w:t>
            </w:r>
            <w:r w:rsidR="00FA452D">
              <w:rPr>
                <w:noProof/>
                <w:webHidden/>
              </w:rPr>
              <w:fldChar w:fldCharType="end"/>
            </w:r>
          </w:hyperlink>
        </w:p>
        <w:p w14:paraId="4492E53A" w14:textId="05CBB54C" w:rsidR="00FA452D" w:rsidRDefault="00000000" w:rsidP="00FA452D">
          <w:pPr>
            <w:pStyle w:val="TOC1"/>
            <w:rPr>
              <w:rFonts w:asciiTheme="minorHAnsi" w:eastAsiaTheme="minorEastAsia" w:hAnsiTheme="minorHAnsi"/>
              <w:noProof/>
              <w:sz w:val="22"/>
              <w:lang w:eastAsia="en-CA"/>
            </w:rPr>
          </w:pPr>
          <w:hyperlink w:anchor="_Toc69464533" w:history="1">
            <w:r w:rsidR="00FA452D" w:rsidRPr="00364D78">
              <w:rPr>
                <w:rStyle w:val="Hyperlink"/>
                <w:noProof/>
              </w:rPr>
              <w:t>Acknowledgements</w:t>
            </w:r>
            <w:r w:rsidR="00FA452D">
              <w:rPr>
                <w:noProof/>
                <w:webHidden/>
              </w:rPr>
              <w:tab/>
            </w:r>
            <w:r w:rsidR="00FA452D">
              <w:rPr>
                <w:noProof/>
                <w:webHidden/>
              </w:rPr>
              <w:fldChar w:fldCharType="begin"/>
            </w:r>
            <w:r w:rsidR="00FA452D">
              <w:rPr>
                <w:noProof/>
                <w:webHidden/>
              </w:rPr>
              <w:instrText xml:space="preserve"> PAGEREF _Toc69464533 \h </w:instrText>
            </w:r>
            <w:r w:rsidR="00FA452D">
              <w:rPr>
                <w:noProof/>
                <w:webHidden/>
              </w:rPr>
            </w:r>
            <w:r w:rsidR="00FA452D">
              <w:rPr>
                <w:noProof/>
                <w:webHidden/>
              </w:rPr>
              <w:fldChar w:fldCharType="separate"/>
            </w:r>
            <w:r w:rsidR="001626C5">
              <w:rPr>
                <w:noProof/>
                <w:webHidden/>
              </w:rPr>
              <w:t>iii</w:t>
            </w:r>
            <w:r w:rsidR="00FA452D">
              <w:rPr>
                <w:noProof/>
                <w:webHidden/>
              </w:rPr>
              <w:fldChar w:fldCharType="end"/>
            </w:r>
          </w:hyperlink>
        </w:p>
        <w:p w14:paraId="5270B949" w14:textId="00FAEA9E" w:rsidR="00FA452D" w:rsidRDefault="00000000" w:rsidP="00FA452D">
          <w:pPr>
            <w:pStyle w:val="TOC1"/>
            <w:rPr>
              <w:rFonts w:asciiTheme="minorHAnsi" w:eastAsiaTheme="minorEastAsia" w:hAnsiTheme="minorHAnsi"/>
              <w:noProof/>
              <w:sz w:val="22"/>
              <w:lang w:eastAsia="en-CA"/>
            </w:rPr>
          </w:pPr>
          <w:hyperlink w:anchor="_Toc69464534" w:history="1">
            <w:r w:rsidR="00FA452D" w:rsidRPr="00364D78">
              <w:rPr>
                <w:rStyle w:val="Hyperlink"/>
                <w:bCs/>
                <w:noProof/>
              </w:rPr>
              <w:t>Table of Contents</w:t>
            </w:r>
            <w:r w:rsidR="00FA452D">
              <w:rPr>
                <w:noProof/>
                <w:webHidden/>
              </w:rPr>
              <w:tab/>
            </w:r>
            <w:r w:rsidR="00FA452D">
              <w:rPr>
                <w:noProof/>
                <w:webHidden/>
              </w:rPr>
              <w:fldChar w:fldCharType="begin"/>
            </w:r>
            <w:r w:rsidR="00FA452D">
              <w:rPr>
                <w:noProof/>
                <w:webHidden/>
              </w:rPr>
              <w:instrText xml:space="preserve"> PAGEREF _Toc69464534 \h </w:instrText>
            </w:r>
            <w:r w:rsidR="00FA452D">
              <w:rPr>
                <w:noProof/>
                <w:webHidden/>
              </w:rPr>
            </w:r>
            <w:r w:rsidR="00FA452D">
              <w:rPr>
                <w:noProof/>
                <w:webHidden/>
              </w:rPr>
              <w:fldChar w:fldCharType="separate"/>
            </w:r>
            <w:r w:rsidR="001626C5">
              <w:rPr>
                <w:noProof/>
                <w:webHidden/>
              </w:rPr>
              <w:t>iv</w:t>
            </w:r>
            <w:r w:rsidR="00FA452D">
              <w:rPr>
                <w:noProof/>
                <w:webHidden/>
              </w:rPr>
              <w:fldChar w:fldCharType="end"/>
            </w:r>
          </w:hyperlink>
        </w:p>
        <w:p w14:paraId="49810FD8" w14:textId="79A7E32E" w:rsidR="00FA452D" w:rsidRDefault="00000000" w:rsidP="00FA452D">
          <w:pPr>
            <w:pStyle w:val="TOC1"/>
            <w:rPr>
              <w:rFonts w:asciiTheme="minorHAnsi" w:eastAsiaTheme="minorEastAsia" w:hAnsiTheme="minorHAnsi"/>
              <w:noProof/>
              <w:sz w:val="22"/>
              <w:lang w:eastAsia="en-CA"/>
            </w:rPr>
          </w:pPr>
          <w:hyperlink w:anchor="_Toc69464535" w:history="1">
            <w:r w:rsidR="00FA452D" w:rsidRPr="00364D78">
              <w:rPr>
                <w:rStyle w:val="Hyperlink"/>
                <w:noProof/>
              </w:rPr>
              <w:t>List of Tables</w:t>
            </w:r>
            <w:r w:rsidR="00FA452D">
              <w:rPr>
                <w:noProof/>
                <w:webHidden/>
              </w:rPr>
              <w:tab/>
            </w:r>
            <w:r w:rsidR="00FA452D">
              <w:rPr>
                <w:noProof/>
                <w:webHidden/>
              </w:rPr>
              <w:fldChar w:fldCharType="begin"/>
            </w:r>
            <w:r w:rsidR="00FA452D">
              <w:rPr>
                <w:noProof/>
                <w:webHidden/>
              </w:rPr>
              <w:instrText xml:space="preserve"> PAGEREF _Toc69464535 \h </w:instrText>
            </w:r>
            <w:r w:rsidR="00FA452D">
              <w:rPr>
                <w:noProof/>
                <w:webHidden/>
              </w:rPr>
            </w:r>
            <w:r w:rsidR="00FA452D">
              <w:rPr>
                <w:noProof/>
                <w:webHidden/>
              </w:rPr>
              <w:fldChar w:fldCharType="separate"/>
            </w:r>
            <w:r w:rsidR="001626C5">
              <w:rPr>
                <w:noProof/>
                <w:webHidden/>
              </w:rPr>
              <w:t>v</w:t>
            </w:r>
            <w:r w:rsidR="00FA452D">
              <w:rPr>
                <w:noProof/>
                <w:webHidden/>
              </w:rPr>
              <w:fldChar w:fldCharType="end"/>
            </w:r>
          </w:hyperlink>
        </w:p>
        <w:p w14:paraId="7749A1A4" w14:textId="38890ECA" w:rsidR="00FA452D" w:rsidRDefault="00000000" w:rsidP="00FA452D">
          <w:pPr>
            <w:pStyle w:val="TOC1"/>
            <w:rPr>
              <w:rFonts w:asciiTheme="minorHAnsi" w:eastAsiaTheme="minorEastAsia" w:hAnsiTheme="minorHAnsi"/>
              <w:noProof/>
              <w:sz w:val="22"/>
              <w:lang w:eastAsia="en-CA"/>
            </w:rPr>
          </w:pPr>
          <w:hyperlink w:anchor="_Toc69464536" w:history="1">
            <w:r w:rsidR="00FA452D" w:rsidRPr="00364D78">
              <w:rPr>
                <w:rStyle w:val="Hyperlink"/>
                <w:noProof/>
              </w:rPr>
              <w:t>List of Figures</w:t>
            </w:r>
            <w:r w:rsidR="00FA452D">
              <w:rPr>
                <w:noProof/>
                <w:webHidden/>
              </w:rPr>
              <w:tab/>
            </w:r>
            <w:r w:rsidR="00FA452D">
              <w:rPr>
                <w:noProof/>
                <w:webHidden/>
              </w:rPr>
              <w:fldChar w:fldCharType="begin"/>
            </w:r>
            <w:r w:rsidR="00FA452D">
              <w:rPr>
                <w:noProof/>
                <w:webHidden/>
              </w:rPr>
              <w:instrText xml:space="preserve"> PAGEREF _Toc69464536 \h </w:instrText>
            </w:r>
            <w:r w:rsidR="00FA452D">
              <w:rPr>
                <w:noProof/>
                <w:webHidden/>
              </w:rPr>
            </w:r>
            <w:r w:rsidR="00FA452D">
              <w:rPr>
                <w:noProof/>
                <w:webHidden/>
              </w:rPr>
              <w:fldChar w:fldCharType="separate"/>
            </w:r>
            <w:r w:rsidR="001626C5">
              <w:rPr>
                <w:noProof/>
                <w:webHidden/>
              </w:rPr>
              <w:t>v</w:t>
            </w:r>
            <w:r w:rsidR="00FA452D">
              <w:rPr>
                <w:noProof/>
                <w:webHidden/>
              </w:rPr>
              <w:fldChar w:fldCharType="end"/>
            </w:r>
          </w:hyperlink>
        </w:p>
        <w:p w14:paraId="5ECAF80D" w14:textId="659EF9A0" w:rsidR="00FA452D" w:rsidRDefault="00000000" w:rsidP="00FA452D">
          <w:pPr>
            <w:pStyle w:val="TOC1"/>
            <w:rPr>
              <w:rFonts w:asciiTheme="minorHAnsi" w:eastAsiaTheme="minorEastAsia" w:hAnsiTheme="minorHAnsi"/>
              <w:noProof/>
              <w:sz w:val="22"/>
              <w:lang w:eastAsia="en-CA"/>
            </w:rPr>
          </w:pPr>
          <w:hyperlink w:anchor="_Toc69464537" w:history="1">
            <w:r w:rsidR="00FA452D" w:rsidRPr="00364D78">
              <w:rPr>
                <w:rStyle w:val="Hyperlink"/>
                <w:noProof/>
              </w:rPr>
              <w:t>List of Appendices</w:t>
            </w:r>
            <w:r w:rsidR="00FA452D">
              <w:rPr>
                <w:noProof/>
                <w:webHidden/>
              </w:rPr>
              <w:tab/>
            </w:r>
            <w:r w:rsidR="00FA452D">
              <w:rPr>
                <w:noProof/>
                <w:webHidden/>
              </w:rPr>
              <w:fldChar w:fldCharType="begin"/>
            </w:r>
            <w:r w:rsidR="00FA452D">
              <w:rPr>
                <w:noProof/>
                <w:webHidden/>
              </w:rPr>
              <w:instrText xml:space="preserve"> PAGEREF _Toc69464537 \h </w:instrText>
            </w:r>
            <w:r w:rsidR="00FA452D">
              <w:rPr>
                <w:noProof/>
                <w:webHidden/>
              </w:rPr>
            </w:r>
            <w:r w:rsidR="00FA452D">
              <w:rPr>
                <w:noProof/>
                <w:webHidden/>
              </w:rPr>
              <w:fldChar w:fldCharType="separate"/>
            </w:r>
            <w:r w:rsidR="001626C5">
              <w:rPr>
                <w:noProof/>
                <w:webHidden/>
              </w:rPr>
              <w:t>v</w:t>
            </w:r>
            <w:r w:rsidR="00FA452D">
              <w:rPr>
                <w:noProof/>
                <w:webHidden/>
              </w:rPr>
              <w:fldChar w:fldCharType="end"/>
            </w:r>
          </w:hyperlink>
        </w:p>
        <w:p w14:paraId="2B9B0515" w14:textId="6292C376" w:rsidR="00FA452D" w:rsidRDefault="00000000" w:rsidP="00FA452D">
          <w:pPr>
            <w:pStyle w:val="TOC1"/>
            <w:tabs>
              <w:tab w:val="left" w:pos="660"/>
            </w:tabs>
            <w:rPr>
              <w:rFonts w:asciiTheme="minorHAnsi" w:eastAsiaTheme="minorEastAsia" w:hAnsiTheme="minorHAnsi"/>
              <w:noProof/>
              <w:sz w:val="22"/>
              <w:lang w:eastAsia="en-CA"/>
            </w:rPr>
          </w:pPr>
          <w:hyperlink w:anchor="_Toc69464538" w:history="1">
            <w:r w:rsidR="00FA452D" w:rsidRPr="00364D78">
              <w:rPr>
                <w:rStyle w:val="Hyperlink"/>
                <w:noProof/>
              </w:rPr>
              <w:t>1.0</w:t>
            </w:r>
            <w:r w:rsidR="00FA452D">
              <w:rPr>
                <w:rFonts w:asciiTheme="minorHAnsi" w:eastAsiaTheme="minorEastAsia" w:hAnsiTheme="minorHAnsi"/>
                <w:noProof/>
                <w:sz w:val="22"/>
                <w:lang w:eastAsia="en-CA"/>
              </w:rPr>
              <w:tab/>
            </w:r>
            <w:r w:rsidR="00FA452D" w:rsidRPr="00364D78">
              <w:rPr>
                <w:rStyle w:val="Hyperlink"/>
                <w:noProof/>
              </w:rPr>
              <w:t>Introduction</w:t>
            </w:r>
            <w:r w:rsidR="00FA452D">
              <w:rPr>
                <w:noProof/>
                <w:webHidden/>
              </w:rPr>
              <w:tab/>
            </w:r>
            <w:r w:rsidR="00FA452D">
              <w:rPr>
                <w:noProof/>
                <w:webHidden/>
              </w:rPr>
              <w:fldChar w:fldCharType="begin"/>
            </w:r>
            <w:r w:rsidR="00FA452D">
              <w:rPr>
                <w:noProof/>
                <w:webHidden/>
              </w:rPr>
              <w:instrText xml:space="preserve"> PAGEREF _Toc69464538 \h </w:instrText>
            </w:r>
            <w:r w:rsidR="00FA452D">
              <w:rPr>
                <w:noProof/>
                <w:webHidden/>
              </w:rPr>
            </w:r>
            <w:r w:rsidR="00FA452D">
              <w:rPr>
                <w:noProof/>
                <w:webHidden/>
              </w:rPr>
              <w:fldChar w:fldCharType="separate"/>
            </w:r>
            <w:r w:rsidR="001626C5">
              <w:rPr>
                <w:noProof/>
                <w:webHidden/>
              </w:rPr>
              <w:t>1</w:t>
            </w:r>
            <w:r w:rsidR="00FA452D">
              <w:rPr>
                <w:noProof/>
                <w:webHidden/>
              </w:rPr>
              <w:fldChar w:fldCharType="end"/>
            </w:r>
          </w:hyperlink>
        </w:p>
        <w:p w14:paraId="751EC1DB" w14:textId="3E97FB44" w:rsidR="00FA452D" w:rsidRDefault="00000000" w:rsidP="00FA452D">
          <w:pPr>
            <w:pStyle w:val="TOC2"/>
            <w:tabs>
              <w:tab w:val="left" w:pos="880"/>
              <w:tab w:val="right" w:leader="dot" w:pos="9350"/>
            </w:tabs>
            <w:spacing w:line="240" w:lineRule="auto"/>
            <w:rPr>
              <w:rFonts w:asciiTheme="minorHAnsi" w:eastAsiaTheme="minorEastAsia" w:hAnsiTheme="minorHAnsi"/>
              <w:noProof/>
              <w:sz w:val="22"/>
              <w:lang w:eastAsia="en-CA"/>
            </w:rPr>
          </w:pPr>
          <w:hyperlink w:anchor="_Toc69464539" w:history="1">
            <w:r w:rsidR="00FA452D" w:rsidRPr="00364D78">
              <w:rPr>
                <w:rStyle w:val="Hyperlink"/>
                <w:noProof/>
              </w:rPr>
              <w:t>1.1.</w:t>
            </w:r>
            <w:r w:rsidR="00FA452D">
              <w:rPr>
                <w:rFonts w:asciiTheme="minorHAnsi" w:eastAsiaTheme="minorEastAsia" w:hAnsiTheme="minorHAnsi"/>
                <w:noProof/>
                <w:sz w:val="22"/>
                <w:lang w:eastAsia="en-CA"/>
              </w:rPr>
              <w:tab/>
            </w:r>
            <w:r w:rsidR="00FA452D" w:rsidRPr="00364D78">
              <w:rPr>
                <w:rStyle w:val="Hyperlink"/>
                <w:noProof/>
              </w:rPr>
              <w:t>General</w:t>
            </w:r>
            <w:r w:rsidR="00FA452D">
              <w:rPr>
                <w:noProof/>
                <w:webHidden/>
              </w:rPr>
              <w:tab/>
            </w:r>
            <w:r w:rsidR="00FA452D">
              <w:rPr>
                <w:noProof/>
                <w:webHidden/>
              </w:rPr>
              <w:fldChar w:fldCharType="begin"/>
            </w:r>
            <w:r w:rsidR="00FA452D">
              <w:rPr>
                <w:noProof/>
                <w:webHidden/>
              </w:rPr>
              <w:instrText xml:space="preserve"> PAGEREF _Toc69464539 \h </w:instrText>
            </w:r>
            <w:r w:rsidR="00FA452D">
              <w:rPr>
                <w:noProof/>
                <w:webHidden/>
              </w:rPr>
            </w:r>
            <w:r w:rsidR="00FA452D">
              <w:rPr>
                <w:noProof/>
                <w:webHidden/>
              </w:rPr>
              <w:fldChar w:fldCharType="separate"/>
            </w:r>
            <w:r w:rsidR="001626C5">
              <w:rPr>
                <w:noProof/>
                <w:webHidden/>
              </w:rPr>
              <w:t>1</w:t>
            </w:r>
            <w:r w:rsidR="00FA452D">
              <w:rPr>
                <w:noProof/>
                <w:webHidden/>
              </w:rPr>
              <w:fldChar w:fldCharType="end"/>
            </w:r>
          </w:hyperlink>
        </w:p>
        <w:p w14:paraId="37FFD67C" w14:textId="79CAFBC1" w:rsidR="00FA452D" w:rsidRDefault="00000000" w:rsidP="00FA452D">
          <w:pPr>
            <w:pStyle w:val="TOC2"/>
            <w:tabs>
              <w:tab w:val="left" w:pos="880"/>
              <w:tab w:val="right" w:leader="dot" w:pos="9350"/>
            </w:tabs>
            <w:spacing w:line="240" w:lineRule="auto"/>
            <w:rPr>
              <w:rFonts w:asciiTheme="minorHAnsi" w:eastAsiaTheme="minorEastAsia" w:hAnsiTheme="minorHAnsi"/>
              <w:noProof/>
              <w:sz w:val="22"/>
              <w:lang w:eastAsia="en-CA"/>
            </w:rPr>
          </w:pPr>
          <w:hyperlink w:anchor="_Toc69464540" w:history="1">
            <w:r w:rsidR="00FA452D" w:rsidRPr="00364D78">
              <w:rPr>
                <w:rStyle w:val="Hyperlink"/>
                <w:noProof/>
              </w:rPr>
              <w:t>1.2.</w:t>
            </w:r>
            <w:r w:rsidR="00FA452D">
              <w:rPr>
                <w:rFonts w:asciiTheme="minorHAnsi" w:eastAsiaTheme="minorEastAsia" w:hAnsiTheme="minorHAnsi"/>
                <w:noProof/>
                <w:sz w:val="22"/>
                <w:lang w:eastAsia="en-CA"/>
              </w:rPr>
              <w:tab/>
            </w:r>
            <w:r w:rsidR="00FA452D" w:rsidRPr="00364D78">
              <w:rPr>
                <w:rStyle w:val="Hyperlink"/>
                <w:noProof/>
              </w:rPr>
              <w:t>Background</w:t>
            </w:r>
            <w:r w:rsidR="00FA452D">
              <w:rPr>
                <w:noProof/>
                <w:webHidden/>
              </w:rPr>
              <w:tab/>
            </w:r>
            <w:r w:rsidR="00FA452D">
              <w:rPr>
                <w:noProof/>
                <w:webHidden/>
              </w:rPr>
              <w:fldChar w:fldCharType="begin"/>
            </w:r>
            <w:r w:rsidR="00FA452D">
              <w:rPr>
                <w:noProof/>
                <w:webHidden/>
              </w:rPr>
              <w:instrText xml:space="preserve"> PAGEREF _Toc69464540 \h </w:instrText>
            </w:r>
            <w:r w:rsidR="00FA452D">
              <w:rPr>
                <w:noProof/>
                <w:webHidden/>
              </w:rPr>
            </w:r>
            <w:r w:rsidR="00FA452D">
              <w:rPr>
                <w:noProof/>
                <w:webHidden/>
              </w:rPr>
              <w:fldChar w:fldCharType="separate"/>
            </w:r>
            <w:r w:rsidR="001626C5">
              <w:rPr>
                <w:noProof/>
                <w:webHidden/>
              </w:rPr>
              <w:t>1</w:t>
            </w:r>
            <w:r w:rsidR="00FA452D">
              <w:rPr>
                <w:noProof/>
                <w:webHidden/>
              </w:rPr>
              <w:fldChar w:fldCharType="end"/>
            </w:r>
          </w:hyperlink>
        </w:p>
        <w:p w14:paraId="6CD42A7C" w14:textId="7360004A" w:rsidR="00FA452D" w:rsidRDefault="00000000" w:rsidP="00FA452D">
          <w:pPr>
            <w:pStyle w:val="TOC2"/>
            <w:tabs>
              <w:tab w:val="left" w:pos="880"/>
              <w:tab w:val="right" w:leader="dot" w:pos="9350"/>
            </w:tabs>
            <w:spacing w:line="240" w:lineRule="auto"/>
            <w:rPr>
              <w:rFonts w:asciiTheme="minorHAnsi" w:eastAsiaTheme="minorEastAsia" w:hAnsiTheme="minorHAnsi"/>
              <w:noProof/>
              <w:sz w:val="22"/>
              <w:lang w:eastAsia="en-CA"/>
            </w:rPr>
          </w:pPr>
          <w:hyperlink w:anchor="_Toc69464541" w:history="1">
            <w:r w:rsidR="00FA452D" w:rsidRPr="00364D78">
              <w:rPr>
                <w:rStyle w:val="Hyperlink"/>
                <w:noProof/>
              </w:rPr>
              <w:t>1.3.</w:t>
            </w:r>
            <w:r w:rsidR="00FA452D">
              <w:rPr>
                <w:rFonts w:asciiTheme="minorHAnsi" w:eastAsiaTheme="minorEastAsia" w:hAnsiTheme="minorHAnsi"/>
                <w:noProof/>
                <w:sz w:val="22"/>
                <w:lang w:eastAsia="en-CA"/>
              </w:rPr>
              <w:tab/>
            </w:r>
            <w:r w:rsidR="00FA452D" w:rsidRPr="00364D78">
              <w:rPr>
                <w:rStyle w:val="Hyperlink"/>
                <w:noProof/>
              </w:rPr>
              <w:t>Scope and Objectives</w:t>
            </w:r>
            <w:r w:rsidR="00FA452D">
              <w:rPr>
                <w:noProof/>
                <w:webHidden/>
              </w:rPr>
              <w:tab/>
            </w:r>
            <w:r w:rsidR="00FA452D">
              <w:rPr>
                <w:noProof/>
                <w:webHidden/>
              </w:rPr>
              <w:fldChar w:fldCharType="begin"/>
            </w:r>
            <w:r w:rsidR="00FA452D">
              <w:rPr>
                <w:noProof/>
                <w:webHidden/>
              </w:rPr>
              <w:instrText xml:space="preserve"> PAGEREF _Toc69464541 \h </w:instrText>
            </w:r>
            <w:r w:rsidR="00FA452D">
              <w:rPr>
                <w:noProof/>
                <w:webHidden/>
              </w:rPr>
            </w:r>
            <w:r w:rsidR="00FA452D">
              <w:rPr>
                <w:noProof/>
                <w:webHidden/>
              </w:rPr>
              <w:fldChar w:fldCharType="separate"/>
            </w:r>
            <w:r w:rsidR="001626C5">
              <w:rPr>
                <w:noProof/>
                <w:webHidden/>
              </w:rPr>
              <w:t>1</w:t>
            </w:r>
            <w:r w:rsidR="00FA452D">
              <w:rPr>
                <w:noProof/>
                <w:webHidden/>
              </w:rPr>
              <w:fldChar w:fldCharType="end"/>
            </w:r>
          </w:hyperlink>
        </w:p>
        <w:p w14:paraId="226ED647" w14:textId="7C4FBC19" w:rsidR="00FA452D" w:rsidRDefault="00000000" w:rsidP="00FA452D">
          <w:pPr>
            <w:pStyle w:val="TOC1"/>
            <w:tabs>
              <w:tab w:val="left" w:pos="660"/>
            </w:tabs>
            <w:rPr>
              <w:rFonts w:asciiTheme="minorHAnsi" w:eastAsiaTheme="minorEastAsia" w:hAnsiTheme="minorHAnsi"/>
              <w:noProof/>
              <w:sz w:val="22"/>
              <w:lang w:eastAsia="en-CA"/>
            </w:rPr>
          </w:pPr>
          <w:hyperlink w:anchor="_Toc69464542" w:history="1">
            <w:r w:rsidR="00FA452D" w:rsidRPr="00364D78">
              <w:rPr>
                <w:rStyle w:val="Hyperlink"/>
                <w:noProof/>
              </w:rPr>
              <w:t>2.0</w:t>
            </w:r>
            <w:r w:rsidR="00FA452D">
              <w:rPr>
                <w:rFonts w:asciiTheme="minorHAnsi" w:eastAsiaTheme="minorEastAsia" w:hAnsiTheme="minorHAnsi"/>
                <w:noProof/>
                <w:sz w:val="22"/>
                <w:lang w:eastAsia="en-CA"/>
              </w:rPr>
              <w:tab/>
            </w:r>
            <w:r w:rsidR="00FA452D" w:rsidRPr="00364D78">
              <w:rPr>
                <w:rStyle w:val="Hyperlink"/>
                <w:noProof/>
              </w:rPr>
              <w:t>Literature Review</w:t>
            </w:r>
            <w:r w:rsidR="00FA452D">
              <w:rPr>
                <w:noProof/>
                <w:webHidden/>
              </w:rPr>
              <w:tab/>
            </w:r>
            <w:r w:rsidR="00FA452D">
              <w:rPr>
                <w:noProof/>
                <w:webHidden/>
              </w:rPr>
              <w:fldChar w:fldCharType="begin"/>
            </w:r>
            <w:r w:rsidR="00FA452D">
              <w:rPr>
                <w:noProof/>
                <w:webHidden/>
              </w:rPr>
              <w:instrText xml:space="preserve"> PAGEREF _Toc69464542 \h </w:instrText>
            </w:r>
            <w:r w:rsidR="00FA452D">
              <w:rPr>
                <w:noProof/>
                <w:webHidden/>
              </w:rPr>
            </w:r>
            <w:r w:rsidR="00FA452D">
              <w:rPr>
                <w:noProof/>
                <w:webHidden/>
              </w:rPr>
              <w:fldChar w:fldCharType="separate"/>
            </w:r>
            <w:r w:rsidR="001626C5">
              <w:rPr>
                <w:noProof/>
                <w:webHidden/>
              </w:rPr>
              <w:t>2</w:t>
            </w:r>
            <w:r w:rsidR="00FA452D">
              <w:rPr>
                <w:noProof/>
                <w:webHidden/>
              </w:rPr>
              <w:fldChar w:fldCharType="end"/>
            </w:r>
          </w:hyperlink>
        </w:p>
        <w:p w14:paraId="111F25C2" w14:textId="28B723A6" w:rsidR="00FA452D" w:rsidRDefault="00000000" w:rsidP="00FA452D">
          <w:pPr>
            <w:pStyle w:val="TOC2"/>
            <w:tabs>
              <w:tab w:val="left" w:pos="880"/>
              <w:tab w:val="right" w:leader="dot" w:pos="9350"/>
            </w:tabs>
            <w:spacing w:line="240" w:lineRule="auto"/>
            <w:rPr>
              <w:rFonts w:asciiTheme="minorHAnsi" w:eastAsiaTheme="minorEastAsia" w:hAnsiTheme="minorHAnsi"/>
              <w:noProof/>
              <w:sz w:val="22"/>
              <w:lang w:eastAsia="en-CA"/>
            </w:rPr>
          </w:pPr>
          <w:hyperlink w:anchor="_Toc69464543" w:history="1">
            <w:r w:rsidR="00FA452D" w:rsidRPr="00364D78">
              <w:rPr>
                <w:rStyle w:val="Hyperlink"/>
                <w:noProof/>
              </w:rPr>
              <w:t>2.1.</w:t>
            </w:r>
            <w:r w:rsidR="00FA452D">
              <w:rPr>
                <w:rFonts w:asciiTheme="minorHAnsi" w:eastAsiaTheme="minorEastAsia" w:hAnsiTheme="minorHAnsi"/>
                <w:noProof/>
                <w:sz w:val="22"/>
                <w:lang w:eastAsia="en-CA"/>
              </w:rPr>
              <w:tab/>
            </w:r>
            <w:r w:rsidR="00FA452D" w:rsidRPr="00364D78">
              <w:rPr>
                <w:rStyle w:val="Hyperlink"/>
                <w:noProof/>
              </w:rPr>
              <w:t>What is a Literature Review</w:t>
            </w:r>
            <w:r w:rsidR="00FA452D">
              <w:rPr>
                <w:noProof/>
                <w:webHidden/>
              </w:rPr>
              <w:tab/>
            </w:r>
            <w:r w:rsidR="00FA452D">
              <w:rPr>
                <w:noProof/>
                <w:webHidden/>
              </w:rPr>
              <w:fldChar w:fldCharType="begin"/>
            </w:r>
            <w:r w:rsidR="00FA452D">
              <w:rPr>
                <w:noProof/>
                <w:webHidden/>
              </w:rPr>
              <w:instrText xml:space="preserve"> PAGEREF _Toc69464543 \h </w:instrText>
            </w:r>
            <w:r w:rsidR="00FA452D">
              <w:rPr>
                <w:noProof/>
                <w:webHidden/>
              </w:rPr>
            </w:r>
            <w:r w:rsidR="00FA452D">
              <w:rPr>
                <w:noProof/>
                <w:webHidden/>
              </w:rPr>
              <w:fldChar w:fldCharType="separate"/>
            </w:r>
            <w:r w:rsidR="001626C5">
              <w:rPr>
                <w:noProof/>
                <w:webHidden/>
              </w:rPr>
              <w:t>2</w:t>
            </w:r>
            <w:r w:rsidR="00FA452D">
              <w:rPr>
                <w:noProof/>
                <w:webHidden/>
              </w:rPr>
              <w:fldChar w:fldCharType="end"/>
            </w:r>
          </w:hyperlink>
        </w:p>
        <w:p w14:paraId="72F82D49" w14:textId="5B2F882C" w:rsidR="00FA452D" w:rsidRDefault="00000000" w:rsidP="00FA452D">
          <w:pPr>
            <w:pStyle w:val="TOC2"/>
            <w:tabs>
              <w:tab w:val="left" w:pos="880"/>
              <w:tab w:val="right" w:leader="dot" w:pos="9350"/>
            </w:tabs>
            <w:spacing w:line="240" w:lineRule="auto"/>
            <w:rPr>
              <w:rFonts w:asciiTheme="minorHAnsi" w:eastAsiaTheme="minorEastAsia" w:hAnsiTheme="minorHAnsi"/>
              <w:noProof/>
              <w:sz w:val="22"/>
              <w:lang w:eastAsia="en-CA"/>
            </w:rPr>
          </w:pPr>
          <w:hyperlink w:anchor="_Toc69464544" w:history="1">
            <w:r w:rsidR="00FA452D" w:rsidRPr="00364D78">
              <w:rPr>
                <w:rStyle w:val="Hyperlink"/>
                <w:noProof/>
              </w:rPr>
              <w:t>2.2.</w:t>
            </w:r>
            <w:r w:rsidR="00FA452D">
              <w:rPr>
                <w:rFonts w:asciiTheme="minorHAnsi" w:eastAsiaTheme="minorEastAsia" w:hAnsiTheme="minorHAnsi"/>
                <w:noProof/>
                <w:sz w:val="22"/>
                <w:lang w:eastAsia="en-CA"/>
              </w:rPr>
              <w:tab/>
            </w:r>
            <w:r w:rsidR="00FA452D" w:rsidRPr="00364D78">
              <w:rPr>
                <w:rStyle w:val="Hyperlink"/>
                <w:noProof/>
              </w:rPr>
              <w:t>How to Conduct a Literature Review</w:t>
            </w:r>
            <w:r w:rsidR="00FA452D">
              <w:rPr>
                <w:noProof/>
                <w:webHidden/>
              </w:rPr>
              <w:tab/>
            </w:r>
            <w:r w:rsidR="00FA452D">
              <w:rPr>
                <w:noProof/>
                <w:webHidden/>
              </w:rPr>
              <w:fldChar w:fldCharType="begin"/>
            </w:r>
            <w:r w:rsidR="00FA452D">
              <w:rPr>
                <w:noProof/>
                <w:webHidden/>
              </w:rPr>
              <w:instrText xml:space="preserve"> PAGEREF _Toc69464544 \h </w:instrText>
            </w:r>
            <w:r w:rsidR="00FA452D">
              <w:rPr>
                <w:noProof/>
                <w:webHidden/>
              </w:rPr>
            </w:r>
            <w:r w:rsidR="00FA452D">
              <w:rPr>
                <w:noProof/>
                <w:webHidden/>
              </w:rPr>
              <w:fldChar w:fldCharType="separate"/>
            </w:r>
            <w:r w:rsidR="001626C5">
              <w:rPr>
                <w:noProof/>
                <w:webHidden/>
              </w:rPr>
              <w:t>2</w:t>
            </w:r>
            <w:r w:rsidR="00FA452D">
              <w:rPr>
                <w:noProof/>
                <w:webHidden/>
              </w:rPr>
              <w:fldChar w:fldCharType="end"/>
            </w:r>
          </w:hyperlink>
        </w:p>
        <w:p w14:paraId="35EE30FF" w14:textId="7DE70C5C" w:rsidR="00FA452D" w:rsidRDefault="00000000" w:rsidP="00FA452D">
          <w:pPr>
            <w:pStyle w:val="TOC1"/>
            <w:tabs>
              <w:tab w:val="left" w:pos="660"/>
            </w:tabs>
            <w:rPr>
              <w:rFonts w:asciiTheme="minorHAnsi" w:eastAsiaTheme="minorEastAsia" w:hAnsiTheme="minorHAnsi"/>
              <w:noProof/>
              <w:sz w:val="22"/>
              <w:lang w:eastAsia="en-CA"/>
            </w:rPr>
          </w:pPr>
          <w:hyperlink w:anchor="_Toc69464545" w:history="1">
            <w:r w:rsidR="00FA452D" w:rsidRPr="00364D78">
              <w:rPr>
                <w:rStyle w:val="Hyperlink"/>
                <w:noProof/>
              </w:rPr>
              <w:t>3.0</w:t>
            </w:r>
            <w:r w:rsidR="00FA452D">
              <w:rPr>
                <w:rFonts w:asciiTheme="minorHAnsi" w:eastAsiaTheme="minorEastAsia" w:hAnsiTheme="minorHAnsi"/>
                <w:noProof/>
                <w:sz w:val="22"/>
                <w:lang w:eastAsia="en-CA"/>
              </w:rPr>
              <w:tab/>
            </w:r>
            <w:r w:rsidR="00FA452D" w:rsidRPr="00364D78">
              <w:rPr>
                <w:rStyle w:val="Hyperlink"/>
                <w:noProof/>
              </w:rPr>
              <w:t>Application Problem</w:t>
            </w:r>
            <w:r w:rsidR="00FA452D">
              <w:rPr>
                <w:noProof/>
                <w:webHidden/>
              </w:rPr>
              <w:tab/>
            </w:r>
            <w:r w:rsidR="00FA452D">
              <w:rPr>
                <w:noProof/>
                <w:webHidden/>
              </w:rPr>
              <w:fldChar w:fldCharType="begin"/>
            </w:r>
            <w:r w:rsidR="00FA452D">
              <w:rPr>
                <w:noProof/>
                <w:webHidden/>
              </w:rPr>
              <w:instrText xml:space="preserve"> PAGEREF _Toc69464545 \h </w:instrText>
            </w:r>
            <w:r w:rsidR="00FA452D">
              <w:rPr>
                <w:noProof/>
                <w:webHidden/>
              </w:rPr>
            </w:r>
            <w:r w:rsidR="00FA452D">
              <w:rPr>
                <w:noProof/>
                <w:webHidden/>
              </w:rPr>
              <w:fldChar w:fldCharType="separate"/>
            </w:r>
            <w:r w:rsidR="001626C5">
              <w:rPr>
                <w:noProof/>
                <w:webHidden/>
              </w:rPr>
              <w:t>4</w:t>
            </w:r>
            <w:r w:rsidR="00FA452D">
              <w:rPr>
                <w:noProof/>
                <w:webHidden/>
              </w:rPr>
              <w:fldChar w:fldCharType="end"/>
            </w:r>
          </w:hyperlink>
        </w:p>
        <w:p w14:paraId="0DDA7AA2" w14:textId="5172CC01" w:rsidR="00FA452D" w:rsidRDefault="00000000" w:rsidP="00FA452D">
          <w:pPr>
            <w:pStyle w:val="TOC1"/>
            <w:tabs>
              <w:tab w:val="left" w:pos="660"/>
            </w:tabs>
            <w:rPr>
              <w:rFonts w:asciiTheme="minorHAnsi" w:eastAsiaTheme="minorEastAsia" w:hAnsiTheme="minorHAnsi"/>
              <w:noProof/>
              <w:sz w:val="22"/>
              <w:lang w:eastAsia="en-CA"/>
            </w:rPr>
          </w:pPr>
          <w:hyperlink w:anchor="_Toc69464546" w:history="1">
            <w:r w:rsidR="00FA452D" w:rsidRPr="00364D78">
              <w:rPr>
                <w:rStyle w:val="Hyperlink"/>
                <w:noProof/>
              </w:rPr>
              <w:t>4.0</w:t>
            </w:r>
            <w:r w:rsidR="00FA452D">
              <w:rPr>
                <w:rFonts w:asciiTheme="minorHAnsi" w:eastAsiaTheme="minorEastAsia" w:hAnsiTheme="minorHAnsi"/>
                <w:noProof/>
                <w:sz w:val="22"/>
                <w:lang w:eastAsia="en-CA"/>
              </w:rPr>
              <w:tab/>
            </w:r>
            <w:r w:rsidR="00FA452D" w:rsidRPr="00364D78">
              <w:rPr>
                <w:rStyle w:val="Hyperlink"/>
                <w:noProof/>
              </w:rPr>
              <w:t>Self Study Requirements</w:t>
            </w:r>
            <w:r w:rsidR="00FA452D">
              <w:rPr>
                <w:noProof/>
                <w:webHidden/>
              </w:rPr>
              <w:tab/>
            </w:r>
            <w:r w:rsidR="00FA452D">
              <w:rPr>
                <w:noProof/>
                <w:webHidden/>
              </w:rPr>
              <w:fldChar w:fldCharType="begin"/>
            </w:r>
            <w:r w:rsidR="00FA452D">
              <w:rPr>
                <w:noProof/>
                <w:webHidden/>
              </w:rPr>
              <w:instrText xml:space="preserve"> PAGEREF _Toc69464546 \h </w:instrText>
            </w:r>
            <w:r w:rsidR="00FA452D">
              <w:rPr>
                <w:noProof/>
                <w:webHidden/>
              </w:rPr>
            </w:r>
            <w:r w:rsidR="00FA452D">
              <w:rPr>
                <w:noProof/>
                <w:webHidden/>
              </w:rPr>
              <w:fldChar w:fldCharType="separate"/>
            </w:r>
            <w:r w:rsidR="001626C5">
              <w:rPr>
                <w:noProof/>
                <w:webHidden/>
              </w:rPr>
              <w:t>4</w:t>
            </w:r>
            <w:r w:rsidR="00FA452D">
              <w:rPr>
                <w:noProof/>
                <w:webHidden/>
              </w:rPr>
              <w:fldChar w:fldCharType="end"/>
            </w:r>
          </w:hyperlink>
        </w:p>
        <w:p w14:paraId="119F6415" w14:textId="4626D612" w:rsidR="00FA452D" w:rsidRDefault="00000000" w:rsidP="00FA452D">
          <w:pPr>
            <w:pStyle w:val="TOC2"/>
            <w:tabs>
              <w:tab w:val="left" w:pos="880"/>
              <w:tab w:val="right" w:leader="dot" w:pos="9350"/>
            </w:tabs>
            <w:spacing w:line="240" w:lineRule="auto"/>
            <w:rPr>
              <w:rFonts w:asciiTheme="minorHAnsi" w:eastAsiaTheme="minorEastAsia" w:hAnsiTheme="minorHAnsi"/>
              <w:noProof/>
              <w:sz w:val="22"/>
              <w:lang w:eastAsia="en-CA"/>
            </w:rPr>
          </w:pPr>
          <w:hyperlink w:anchor="_Toc69464547" w:history="1">
            <w:r w:rsidR="00FA452D" w:rsidRPr="00364D78">
              <w:rPr>
                <w:rStyle w:val="Hyperlink"/>
                <w:noProof/>
              </w:rPr>
              <w:t>4.1.</w:t>
            </w:r>
            <w:r w:rsidR="00FA452D">
              <w:rPr>
                <w:rFonts w:asciiTheme="minorHAnsi" w:eastAsiaTheme="minorEastAsia" w:hAnsiTheme="minorHAnsi"/>
                <w:noProof/>
                <w:sz w:val="22"/>
                <w:lang w:eastAsia="en-CA"/>
              </w:rPr>
              <w:tab/>
            </w:r>
            <w:r w:rsidR="00FA452D" w:rsidRPr="00364D78">
              <w:rPr>
                <w:rStyle w:val="Hyperlink"/>
                <w:noProof/>
              </w:rPr>
              <w:t>Length of Self Study Reports</w:t>
            </w:r>
            <w:r w:rsidR="00FA452D">
              <w:rPr>
                <w:noProof/>
                <w:webHidden/>
              </w:rPr>
              <w:tab/>
            </w:r>
            <w:r w:rsidR="00FA452D">
              <w:rPr>
                <w:noProof/>
                <w:webHidden/>
              </w:rPr>
              <w:fldChar w:fldCharType="begin"/>
            </w:r>
            <w:r w:rsidR="00FA452D">
              <w:rPr>
                <w:noProof/>
                <w:webHidden/>
              </w:rPr>
              <w:instrText xml:space="preserve"> PAGEREF _Toc69464547 \h </w:instrText>
            </w:r>
            <w:r w:rsidR="00FA452D">
              <w:rPr>
                <w:noProof/>
                <w:webHidden/>
              </w:rPr>
            </w:r>
            <w:r w:rsidR="00FA452D">
              <w:rPr>
                <w:noProof/>
                <w:webHidden/>
              </w:rPr>
              <w:fldChar w:fldCharType="separate"/>
            </w:r>
            <w:r w:rsidR="001626C5">
              <w:rPr>
                <w:noProof/>
                <w:webHidden/>
              </w:rPr>
              <w:t>4</w:t>
            </w:r>
            <w:r w:rsidR="00FA452D">
              <w:rPr>
                <w:noProof/>
                <w:webHidden/>
              </w:rPr>
              <w:fldChar w:fldCharType="end"/>
            </w:r>
          </w:hyperlink>
        </w:p>
        <w:p w14:paraId="2ACF3B31" w14:textId="26E0359D" w:rsidR="00FA452D" w:rsidRDefault="00000000" w:rsidP="00FA452D">
          <w:pPr>
            <w:pStyle w:val="TOC2"/>
            <w:tabs>
              <w:tab w:val="left" w:pos="880"/>
              <w:tab w:val="right" w:leader="dot" w:pos="9350"/>
            </w:tabs>
            <w:spacing w:line="240" w:lineRule="auto"/>
            <w:rPr>
              <w:rFonts w:asciiTheme="minorHAnsi" w:eastAsiaTheme="minorEastAsia" w:hAnsiTheme="minorHAnsi"/>
              <w:noProof/>
              <w:sz w:val="22"/>
              <w:lang w:eastAsia="en-CA"/>
            </w:rPr>
          </w:pPr>
          <w:hyperlink w:anchor="_Toc69464548" w:history="1">
            <w:r w:rsidR="00FA452D" w:rsidRPr="00364D78">
              <w:rPr>
                <w:rStyle w:val="Hyperlink"/>
                <w:noProof/>
              </w:rPr>
              <w:t>4.2.</w:t>
            </w:r>
            <w:r w:rsidR="00FA452D">
              <w:rPr>
                <w:rFonts w:asciiTheme="minorHAnsi" w:eastAsiaTheme="minorEastAsia" w:hAnsiTheme="minorHAnsi"/>
                <w:noProof/>
                <w:sz w:val="22"/>
                <w:lang w:eastAsia="en-CA"/>
              </w:rPr>
              <w:tab/>
            </w:r>
            <w:r w:rsidR="00FA452D" w:rsidRPr="00364D78">
              <w:rPr>
                <w:rStyle w:val="Hyperlink"/>
                <w:noProof/>
              </w:rPr>
              <w:t>Structure</w:t>
            </w:r>
            <w:r w:rsidR="00FA452D">
              <w:rPr>
                <w:noProof/>
                <w:webHidden/>
              </w:rPr>
              <w:tab/>
            </w:r>
            <w:r w:rsidR="00FA452D">
              <w:rPr>
                <w:noProof/>
                <w:webHidden/>
              </w:rPr>
              <w:fldChar w:fldCharType="begin"/>
            </w:r>
            <w:r w:rsidR="00FA452D">
              <w:rPr>
                <w:noProof/>
                <w:webHidden/>
              </w:rPr>
              <w:instrText xml:space="preserve"> PAGEREF _Toc69464548 \h </w:instrText>
            </w:r>
            <w:r w:rsidR="00FA452D">
              <w:rPr>
                <w:noProof/>
                <w:webHidden/>
              </w:rPr>
            </w:r>
            <w:r w:rsidR="00FA452D">
              <w:rPr>
                <w:noProof/>
                <w:webHidden/>
              </w:rPr>
              <w:fldChar w:fldCharType="separate"/>
            </w:r>
            <w:r w:rsidR="001626C5">
              <w:rPr>
                <w:noProof/>
                <w:webHidden/>
              </w:rPr>
              <w:t>5</w:t>
            </w:r>
            <w:r w:rsidR="00FA452D">
              <w:rPr>
                <w:noProof/>
                <w:webHidden/>
              </w:rPr>
              <w:fldChar w:fldCharType="end"/>
            </w:r>
          </w:hyperlink>
        </w:p>
        <w:p w14:paraId="6B1E9E2A" w14:textId="72F8A0C3" w:rsidR="00FA452D" w:rsidRDefault="00000000" w:rsidP="00FA452D">
          <w:pPr>
            <w:pStyle w:val="TOC2"/>
            <w:tabs>
              <w:tab w:val="left" w:pos="880"/>
              <w:tab w:val="right" w:leader="dot" w:pos="9350"/>
            </w:tabs>
            <w:spacing w:line="240" w:lineRule="auto"/>
            <w:rPr>
              <w:rFonts w:asciiTheme="minorHAnsi" w:eastAsiaTheme="minorEastAsia" w:hAnsiTheme="minorHAnsi"/>
              <w:noProof/>
              <w:sz w:val="22"/>
              <w:lang w:eastAsia="en-CA"/>
            </w:rPr>
          </w:pPr>
          <w:hyperlink w:anchor="_Toc69464549" w:history="1">
            <w:r w:rsidR="00FA452D" w:rsidRPr="00364D78">
              <w:rPr>
                <w:rStyle w:val="Hyperlink"/>
                <w:noProof/>
              </w:rPr>
              <w:t>4.3.</w:t>
            </w:r>
            <w:r w:rsidR="00FA452D">
              <w:rPr>
                <w:rFonts w:asciiTheme="minorHAnsi" w:eastAsiaTheme="minorEastAsia" w:hAnsiTheme="minorHAnsi"/>
                <w:noProof/>
                <w:sz w:val="22"/>
                <w:lang w:eastAsia="en-CA"/>
              </w:rPr>
              <w:tab/>
            </w:r>
            <w:r w:rsidR="00FA452D" w:rsidRPr="00364D78">
              <w:rPr>
                <w:rStyle w:val="Hyperlink"/>
                <w:noProof/>
              </w:rPr>
              <w:t>Formatting and Styling</w:t>
            </w:r>
            <w:r w:rsidR="00FA452D">
              <w:rPr>
                <w:noProof/>
                <w:webHidden/>
              </w:rPr>
              <w:tab/>
            </w:r>
            <w:r w:rsidR="00FA452D">
              <w:rPr>
                <w:noProof/>
                <w:webHidden/>
              </w:rPr>
              <w:fldChar w:fldCharType="begin"/>
            </w:r>
            <w:r w:rsidR="00FA452D">
              <w:rPr>
                <w:noProof/>
                <w:webHidden/>
              </w:rPr>
              <w:instrText xml:space="preserve"> PAGEREF _Toc69464549 \h </w:instrText>
            </w:r>
            <w:r w:rsidR="00FA452D">
              <w:rPr>
                <w:noProof/>
                <w:webHidden/>
              </w:rPr>
            </w:r>
            <w:r w:rsidR="00FA452D">
              <w:rPr>
                <w:noProof/>
                <w:webHidden/>
              </w:rPr>
              <w:fldChar w:fldCharType="separate"/>
            </w:r>
            <w:r w:rsidR="001626C5">
              <w:rPr>
                <w:noProof/>
                <w:webHidden/>
              </w:rPr>
              <w:t>6</w:t>
            </w:r>
            <w:r w:rsidR="00FA452D">
              <w:rPr>
                <w:noProof/>
                <w:webHidden/>
              </w:rPr>
              <w:fldChar w:fldCharType="end"/>
            </w:r>
          </w:hyperlink>
        </w:p>
        <w:p w14:paraId="10A6A985" w14:textId="722538C0" w:rsidR="00FA452D" w:rsidRDefault="00000000" w:rsidP="00FA452D">
          <w:pPr>
            <w:pStyle w:val="TOC3"/>
            <w:tabs>
              <w:tab w:val="left" w:pos="1320"/>
              <w:tab w:val="right" w:leader="dot" w:pos="9350"/>
            </w:tabs>
            <w:spacing w:line="240" w:lineRule="auto"/>
            <w:rPr>
              <w:noProof/>
            </w:rPr>
          </w:pPr>
          <w:hyperlink w:anchor="_Toc69464550" w:history="1">
            <w:r w:rsidR="00FA452D" w:rsidRPr="00364D78">
              <w:rPr>
                <w:rStyle w:val="Hyperlink"/>
                <w:noProof/>
              </w:rPr>
              <w:t>4.3.1.</w:t>
            </w:r>
            <w:r w:rsidR="00FA452D">
              <w:rPr>
                <w:noProof/>
              </w:rPr>
              <w:tab/>
            </w:r>
            <w:r w:rsidR="00FA452D" w:rsidRPr="00364D78">
              <w:rPr>
                <w:rStyle w:val="Hyperlink"/>
                <w:noProof/>
              </w:rPr>
              <w:t>Font and Spacing</w:t>
            </w:r>
            <w:r w:rsidR="00FA452D">
              <w:rPr>
                <w:noProof/>
                <w:webHidden/>
              </w:rPr>
              <w:tab/>
            </w:r>
            <w:r w:rsidR="00FA452D">
              <w:rPr>
                <w:noProof/>
                <w:webHidden/>
              </w:rPr>
              <w:fldChar w:fldCharType="begin"/>
            </w:r>
            <w:r w:rsidR="00FA452D">
              <w:rPr>
                <w:noProof/>
                <w:webHidden/>
              </w:rPr>
              <w:instrText xml:space="preserve"> PAGEREF _Toc69464550 \h </w:instrText>
            </w:r>
            <w:r w:rsidR="00FA452D">
              <w:rPr>
                <w:noProof/>
                <w:webHidden/>
              </w:rPr>
            </w:r>
            <w:r w:rsidR="00FA452D">
              <w:rPr>
                <w:noProof/>
                <w:webHidden/>
              </w:rPr>
              <w:fldChar w:fldCharType="separate"/>
            </w:r>
            <w:r w:rsidR="001626C5">
              <w:rPr>
                <w:noProof/>
                <w:webHidden/>
              </w:rPr>
              <w:t>6</w:t>
            </w:r>
            <w:r w:rsidR="00FA452D">
              <w:rPr>
                <w:noProof/>
                <w:webHidden/>
              </w:rPr>
              <w:fldChar w:fldCharType="end"/>
            </w:r>
          </w:hyperlink>
        </w:p>
        <w:p w14:paraId="64C21B52" w14:textId="0D0A9887" w:rsidR="00FA452D" w:rsidRDefault="00000000" w:rsidP="00FA452D">
          <w:pPr>
            <w:pStyle w:val="TOC3"/>
            <w:tabs>
              <w:tab w:val="left" w:pos="1320"/>
              <w:tab w:val="right" w:leader="dot" w:pos="9350"/>
            </w:tabs>
            <w:spacing w:line="240" w:lineRule="auto"/>
            <w:rPr>
              <w:noProof/>
            </w:rPr>
          </w:pPr>
          <w:hyperlink w:anchor="_Toc69464551" w:history="1">
            <w:r w:rsidR="00FA452D" w:rsidRPr="00364D78">
              <w:rPr>
                <w:rStyle w:val="Hyperlink"/>
                <w:noProof/>
              </w:rPr>
              <w:t>4.3.2.</w:t>
            </w:r>
            <w:r w:rsidR="00FA452D">
              <w:rPr>
                <w:noProof/>
              </w:rPr>
              <w:tab/>
            </w:r>
            <w:r w:rsidR="00FA452D" w:rsidRPr="00364D78">
              <w:rPr>
                <w:rStyle w:val="Hyperlink"/>
                <w:noProof/>
              </w:rPr>
              <w:t>Margins and Page Numbers</w:t>
            </w:r>
            <w:r w:rsidR="00FA452D">
              <w:rPr>
                <w:noProof/>
                <w:webHidden/>
              </w:rPr>
              <w:tab/>
            </w:r>
            <w:r w:rsidR="00FA452D">
              <w:rPr>
                <w:noProof/>
                <w:webHidden/>
              </w:rPr>
              <w:fldChar w:fldCharType="begin"/>
            </w:r>
            <w:r w:rsidR="00FA452D">
              <w:rPr>
                <w:noProof/>
                <w:webHidden/>
              </w:rPr>
              <w:instrText xml:space="preserve"> PAGEREF _Toc69464551 \h </w:instrText>
            </w:r>
            <w:r w:rsidR="00FA452D">
              <w:rPr>
                <w:noProof/>
                <w:webHidden/>
              </w:rPr>
            </w:r>
            <w:r w:rsidR="00FA452D">
              <w:rPr>
                <w:noProof/>
                <w:webHidden/>
              </w:rPr>
              <w:fldChar w:fldCharType="separate"/>
            </w:r>
            <w:r w:rsidR="001626C5">
              <w:rPr>
                <w:noProof/>
                <w:webHidden/>
              </w:rPr>
              <w:t>6</w:t>
            </w:r>
            <w:r w:rsidR="00FA452D">
              <w:rPr>
                <w:noProof/>
                <w:webHidden/>
              </w:rPr>
              <w:fldChar w:fldCharType="end"/>
            </w:r>
          </w:hyperlink>
        </w:p>
        <w:p w14:paraId="059F07FD" w14:textId="521CA0AB" w:rsidR="00FA452D" w:rsidRDefault="00000000" w:rsidP="00FA452D">
          <w:pPr>
            <w:pStyle w:val="TOC3"/>
            <w:tabs>
              <w:tab w:val="left" w:pos="1320"/>
              <w:tab w:val="right" w:leader="dot" w:pos="9350"/>
            </w:tabs>
            <w:spacing w:line="240" w:lineRule="auto"/>
            <w:rPr>
              <w:noProof/>
            </w:rPr>
          </w:pPr>
          <w:hyperlink w:anchor="_Toc69464552" w:history="1">
            <w:r w:rsidR="00FA452D" w:rsidRPr="00364D78">
              <w:rPr>
                <w:rStyle w:val="Hyperlink"/>
                <w:noProof/>
              </w:rPr>
              <w:t>4.3.3.</w:t>
            </w:r>
            <w:r w:rsidR="00FA452D">
              <w:rPr>
                <w:noProof/>
              </w:rPr>
              <w:tab/>
            </w:r>
            <w:r w:rsidR="00FA452D" w:rsidRPr="00364D78">
              <w:rPr>
                <w:rStyle w:val="Hyperlink"/>
                <w:noProof/>
              </w:rPr>
              <w:t>Units (SI)</w:t>
            </w:r>
            <w:r w:rsidR="00FA452D">
              <w:rPr>
                <w:noProof/>
                <w:webHidden/>
              </w:rPr>
              <w:tab/>
            </w:r>
            <w:r w:rsidR="00FA452D">
              <w:rPr>
                <w:noProof/>
                <w:webHidden/>
              </w:rPr>
              <w:fldChar w:fldCharType="begin"/>
            </w:r>
            <w:r w:rsidR="00FA452D">
              <w:rPr>
                <w:noProof/>
                <w:webHidden/>
              </w:rPr>
              <w:instrText xml:space="preserve"> PAGEREF _Toc69464552 \h </w:instrText>
            </w:r>
            <w:r w:rsidR="00FA452D">
              <w:rPr>
                <w:noProof/>
                <w:webHidden/>
              </w:rPr>
            </w:r>
            <w:r w:rsidR="00FA452D">
              <w:rPr>
                <w:noProof/>
                <w:webHidden/>
              </w:rPr>
              <w:fldChar w:fldCharType="separate"/>
            </w:r>
            <w:r w:rsidR="001626C5">
              <w:rPr>
                <w:noProof/>
                <w:webHidden/>
              </w:rPr>
              <w:t>7</w:t>
            </w:r>
            <w:r w:rsidR="00FA452D">
              <w:rPr>
                <w:noProof/>
                <w:webHidden/>
              </w:rPr>
              <w:fldChar w:fldCharType="end"/>
            </w:r>
          </w:hyperlink>
        </w:p>
        <w:p w14:paraId="4102174D" w14:textId="284B2916" w:rsidR="00FA452D" w:rsidRDefault="00000000" w:rsidP="00FA452D">
          <w:pPr>
            <w:pStyle w:val="TOC3"/>
            <w:tabs>
              <w:tab w:val="left" w:pos="1320"/>
              <w:tab w:val="right" w:leader="dot" w:pos="9350"/>
            </w:tabs>
            <w:spacing w:line="240" w:lineRule="auto"/>
            <w:rPr>
              <w:noProof/>
            </w:rPr>
          </w:pPr>
          <w:hyperlink w:anchor="_Toc69464553" w:history="1">
            <w:r w:rsidR="00FA452D" w:rsidRPr="00364D78">
              <w:rPr>
                <w:rStyle w:val="Hyperlink"/>
                <w:noProof/>
              </w:rPr>
              <w:t>4.3.4.</w:t>
            </w:r>
            <w:r w:rsidR="00FA452D">
              <w:rPr>
                <w:noProof/>
              </w:rPr>
              <w:tab/>
            </w:r>
            <w:r w:rsidR="00FA452D" w:rsidRPr="00364D78">
              <w:rPr>
                <w:rStyle w:val="Hyperlink"/>
                <w:noProof/>
              </w:rPr>
              <w:t>Figures</w:t>
            </w:r>
            <w:r w:rsidR="00FA452D">
              <w:rPr>
                <w:noProof/>
                <w:webHidden/>
              </w:rPr>
              <w:tab/>
            </w:r>
            <w:r w:rsidR="00FA452D">
              <w:rPr>
                <w:noProof/>
                <w:webHidden/>
              </w:rPr>
              <w:fldChar w:fldCharType="begin"/>
            </w:r>
            <w:r w:rsidR="00FA452D">
              <w:rPr>
                <w:noProof/>
                <w:webHidden/>
              </w:rPr>
              <w:instrText xml:space="preserve"> PAGEREF _Toc69464553 \h </w:instrText>
            </w:r>
            <w:r w:rsidR="00FA452D">
              <w:rPr>
                <w:noProof/>
                <w:webHidden/>
              </w:rPr>
            </w:r>
            <w:r w:rsidR="00FA452D">
              <w:rPr>
                <w:noProof/>
                <w:webHidden/>
              </w:rPr>
              <w:fldChar w:fldCharType="separate"/>
            </w:r>
            <w:r w:rsidR="001626C5">
              <w:rPr>
                <w:noProof/>
                <w:webHidden/>
              </w:rPr>
              <w:t>7</w:t>
            </w:r>
            <w:r w:rsidR="00FA452D">
              <w:rPr>
                <w:noProof/>
                <w:webHidden/>
              </w:rPr>
              <w:fldChar w:fldCharType="end"/>
            </w:r>
          </w:hyperlink>
        </w:p>
        <w:p w14:paraId="0844CD20" w14:textId="08163580" w:rsidR="00FA452D" w:rsidRDefault="00000000" w:rsidP="00FA452D">
          <w:pPr>
            <w:pStyle w:val="TOC3"/>
            <w:tabs>
              <w:tab w:val="left" w:pos="1320"/>
              <w:tab w:val="right" w:leader="dot" w:pos="9350"/>
            </w:tabs>
            <w:spacing w:line="240" w:lineRule="auto"/>
            <w:rPr>
              <w:noProof/>
            </w:rPr>
          </w:pPr>
          <w:hyperlink w:anchor="_Toc69464554" w:history="1">
            <w:r w:rsidR="00FA452D" w:rsidRPr="00364D78">
              <w:rPr>
                <w:rStyle w:val="Hyperlink"/>
                <w:noProof/>
              </w:rPr>
              <w:t>4.3.5.</w:t>
            </w:r>
            <w:r w:rsidR="00FA452D">
              <w:rPr>
                <w:noProof/>
              </w:rPr>
              <w:tab/>
            </w:r>
            <w:r w:rsidR="00FA452D" w:rsidRPr="00364D78">
              <w:rPr>
                <w:rStyle w:val="Hyperlink"/>
                <w:noProof/>
              </w:rPr>
              <w:t>Tables</w:t>
            </w:r>
            <w:r w:rsidR="00FA452D">
              <w:rPr>
                <w:noProof/>
                <w:webHidden/>
              </w:rPr>
              <w:tab/>
            </w:r>
            <w:r w:rsidR="00FA452D">
              <w:rPr>
                <w:noProof/>
                <w:webHidden/>
              </w:rPr>
              <w:fldChar w:fldCharType="begin"/>
            </w:r>
            <w:r w:rsidR="00FA452D">
              <w:rPr>
                <w:noProof/>
                <w:webHidden/>
              </w:rPr>
              <w:instrText xml:space="preserve"> PAGEREF _Toc69464554 \h </w:instrText>
            </w:r>
            <w:r w:rsidR="00FA452D">
              <w:rPr>
                <w:noProof/>
                <w:webHidden/>
              </w:rPr>
            </w:r>
            <w:r w:rsidR="00FA452D">
              <w:rPr>
                <w:noProof/>
                <w:webHidden/>
              </w:rPr>
              <w:fldChar w:fldCharType="separate"/>
            </w:r>
            <w:r w:rsidR="001626C5">
              <w:rPr>
                <w:noProof/>
                <w:webHidden/>
              </w:rPr>
              <w:t>10</w:t>
            </w:r>
            <w:r w:rsidR="00FA452D">
              <w:rPr>
                <w:noProof/>
                <w:webHidden/>
              </w:rPr>
              <w:fldChar w:fldCharType="end"/>
            </w:r>
          </w:hyperlink>
        </w:p>
        <w:p w14:paraId="527E0A88" w14:textId="7BF6F464" w:rsidR="00FA452D" w:rsidRDefault="00000000" w:rsidP="00FA452D">
          <w:pPr>
            <w:pStyle w:val="TOC3"/>
            <w:tabs>
              <w:tab w:val="left" w:pos="1320"/>
              <w:tab w:val="right" w:leader="dot" w:pos="9350"/>
            </w:tabs>
            <w:spacing w:line="240" w:lineRule="auto"/>
            <w:rPr>
              <w:noProof/>
            </w:rPr>
          </w:pPr>
          <w:hyperlink w:anchor="_Toc69464555" w:history="1">
            <w:r w:rsidR="00FA452D" w:rsidRPr="00364D78">
              <w:rPr>
                <w:rStyle w:val="Hyperlink"/>
                <w:noProof/>
              </w:rPr>
              <w:t>4.3.6.</w:t>
            </w:r>
            <w:r w:rsidR="00FA452D">
              <w:rPr>
                <w:noProof/>
              </w:rPr>
              <w:tab/>
            </w:r>
            <w:r w:rsidR="00FA452D" w:rsidRPr="00364D78">
              <w:rPr>
                <w:rStyle w:val="Hyperlink"/>
                <w:noProof/>
              </w:rPr>
              <w:t>Equations</w:t>
            </w:r>
            <w:r w:rsidR="00FA452D">
              <w:rPr>
                <w:noProof/>
                <w:webHidden/>
              </w:rPr>
              <w:tab/>
            </w:r>
            <w:r w:rsidR="00FA452D">
              <w:rPr>
                <w:noProof/>
                <w:webHidden/>
              </w:rPr>
              <w:fldChar w:fldCharType="begin"/>
            </w:r>
            <w:r w:rsidR="00FA452D">
              <w:rPr>
                <w:noProof/>
                <w:webHidden/>
              </w:rPr>
              <w:instrText xml:space="preserve"> PAGEREF _Toc69464555 \h </w:instrText>
            </w:r>
            <w:r w:rsidR="00FA452D">
              <w:rPr>
                <w:noProof/>
                <w:webHidden/>
              </w:rPr>
            </w:r>
            <w:r w:rsidR="00FA452D">
              <w:rPr>
                <w:noProof/>
                <w:webHidden/>
              </w:rPr>
              <w:fldChar w:fldCharType="separate"/>
            </w:r>
            <w:r w:rsidR="001626C5">
              <w:rPr>
                <w:noProof/>
                <w:webHidden/>
              </w:rPr>
              <w:t>11</w:t>
            </w:r>
            <w:r w:rsidR="00FA452D">
              <w:rPr>
                <w:noProof/>
                <w:webHidden/>
              </w:rPr>
              <w:fldChar w:fldCharType="end"/>
            </w:r>
          </w:hyperlink>
        </w:p>
        <w:p w14:paraId="4866EF4E" w14:textId="505860BC" w:rsidR="00FA452D" w:rsidRDefault="00000000" w:rsidP="00FA452D">
          <w:pPr>
            <w:pStyle w:val="TOC3"/>
            <w:tabs>
              <w:tab w:val="left" w:pos="1320"/>
              <w:tab w:val="right" w:leader="dot" w:pos="9350"/>
            </w:tabs>
            <w:spacing w:line="240" w:lineRule="auto"/>
            <w:rPr>
              <w:noProof/>
            </w:rPr>
          </w:pPr>
          <w:hyperlink w:anchor="_Toc69464556" w:history="1">
            <w:r w:rsidR="00FA452D" w:rsidRPr="00364D78">
              <w:rPr>
                <w:rStyle w:val="Hyperlink"/>
                <w:noProof/>
              </w:rPr>
              <w:t>4.3.7.</w:t>
            </w:r>
            <w:r w:rsidR="00FA452D">
              <w:rPr>
                <w:noProof/>
              </w:rPr>
              <w:tab/>
            </w:r>
            <w:r w:rsidR="00FA452D" w:rsidRPr="00364D78">
              <w:rPr>
                <w:rStyle w:val="Hyperlink"/>
                <w:noProof/>
              </w:rPr>
              <w:t>Software and Spellcheck</w:t>
            </w:r>
            <w:r w:rsidR="00FA452D">
              <w:rPr>
                <w:noProof/>
                <w:webHidden/>
              </w:rPr>
              <w:tab/>
            </w:r>
            <w:r w:rsidR="00FA452D">
              <w:rPr>
                <w:noProof/>
                <w:webHidden/>
              </w:rPr>
              <w:fldChar w:fldCharType="begin"/>
            </w:r>
            <w:r w:rsidR="00FA452D">
              <w:rPr>
                <w:noProof/>
                <w:webHidden/>
              </w:rPr>
              <w:instrText xml:space="preserve"> PAGEREF _Toc69464556 \h </w:instrText>
            </w:r>
            <w:r w:rsidR="00FA452D">
              <w:rPr>
                <w:noProof/>
                <w:webHidden/>
              </w:rPr>
            </w:r>
            <w:r w:rsidR="00FA452D">
              <w:rPr>
                <w:noProof/>
                <w:webHidden/>
              </w:rPr>
              <w:fldChar w:fldCharType="separate"/>
            </w:r>
            <w:r w:rsidR="001626C5">
              <w:rPr>
                <w:noProof/>
                <w:webHidden/>
              </w:rPr>
              <w:t>12</w:t>
            </w:r>
            <w:r w:rsidR="00FA452D">
              <w:rPr>
                <w:noProof/>
                <w:webHidden/>
              </w:rPr>
              <w:fldChar w:fldCharType="end"/>
            </w:r>
          </w:hyperlink>
        </w:p>
        <w:p w14:paraId="2FF74C64" w14:textId="04123F0A" w:rsidR="00FA452D" w:rsidRDefault="00000000" w:rsidP="00FA452D">
          <w:pPr>
            <w:pStyle w:val="TOC2"/>
            <w:tabs>
              <w:tab w:val="left" w:pos="880"/>
              <w:tab w:val="right" w:leader="dot" w:pos="9350"/>
            </w:tabs>
            <w:spacing w:line="240" w:lineRule="auto"/>
            <w:rPr>
              <w:rFonts w:asciiTheme="minorHAnsi" w:eastAsiaTheme="minorEastAsia" w:hAnsiTheme="minorHAnsi"/>
              <w:noProof/>
              <w:sz w:val="22"/>
              <w:lang w:eastAsia="en-CA"/>
            </w:rPr>
          </w:pPr>
          <w:hyperlink w:anchor="_Toc69464557" w:history="1">
            <w:r w:rsidR="00FA452D" w:rsidRPr="00364D78">
              <w:rPr>
                <w:rStyle w:val="Hyperlink"/>
                <w:noProof/>
              </w:rPr>
              <w:t>4.4.</w:t>
            </w:r>
            <w:r w:rsidR="00FA452D">
              <w:rPr>
                <w:rFonts w:asciiTheme="minorHAnsi" w:eastAsiaTheme="minorEastAsia" w:hAnsiTheme="minorHAnsi"/>
                <w:noProof/>
                <w:sz w:val="22"/>
                <w:lang w:eastAsia="en-CA"/>
              </w:rPr>
              <w:tab/>
            </w:r>
            <w:r w:rsidR="00FA452D" w:rsidRPr="00364D78">
              <w:rPr>
                <w:rStyle w:val="Hyperlink"/>
                <w:noProof/>
              </w:rPr>
              <w:t>Citations and References</w:t>
            </w:r>
            <w:r w:rsidR="00FA452D">
              <w:rPr>
                <w:noProof/>
                <w:webHidden/>
              </w:rPr>
              <w:tab/>
            </w:r>
            <w:r w:rsidR="00FA452D">
              <w:rPr>
                <w:noProof/>
                <w:webHidden/>
              </w:rPr>
              <w:fldChar w:fldCharType="begin"/>
            </w:r>
            <w:r w:rsidR="00FA452D">
              <w:rPr>
                <w:noProof/>
                <w:webHidden/>
              </w:rPr>
              <w:instrText xml:space="preserve"> PAGEREF _Toc69464557 \h </w:instrText>
            </w:r>
            <w:r w:rsidR="00FA452D">
              <w:rPr>
                <w:noProof/>
                <w:webHidden/>
              </w:rPr>
            </w:r>
            <w:r w:rsidR="00FA452D">
              <w:rPr>
                <w:noProof/>
                <w:webHidden/>
              </w:rPr>
              <w:fldChar w:fldCharType="separate"/>
            </w:r>
            <w:r w:rsidR="001626C5">
              <w:rPr>
                <w:noProof/>
                <w:webHidden/>
              </w:rPr>
              <w:t>12</w:t>
            </w:r>
            <w:r w:rsidR="00FA452D">
              <w:rPr>
                <w:noProof/>
                <w:webHidden/>
              </w:rPr>
              <w:fldChar w:fldCharType="end"/>
            </w:r>
          </w:hyperlink>
        </w:p>
        <w:p w14:paraId="3D3A75FD" w14:textId="33E78145" w:rsidR="00FA452D" w:rsidRDefault="00000000" w:rsidP="00FA452D">
          <w:pPr>
            <w:pStyle w:val="TOC3"/>
            <w:tabs>
              <w:tab w:val="left" w:pos="1320"/>
              <w:tab w:val="right" w:leader="dot" w:pos="9350"/>
            </w:tabs>
            <w:spacing w:line="240" w:lineRule="auto"/>
            <w:rPr>
              <w:noProof/>
            </w:rPr>
          </w:pPr>
          <w:hyperlink w:anchor="_Toc69464558" w:history="1">
            <w:r w:rsidR="00FA452D" w:rsidRPr="00364D78">
              <w:rPr>
                <w:rStyle w:val="Hyperlink"/>
                <w:noProof/>
              </w:rPr>
              <w:t>4.4.1.</w:t>
            </w:r>
            <w:r w:rsidR="00FA452D">
              <w:rPr>
                <w:noProof/>
              </w:rPr>
              <w:tab/>
            </w:r>
            <w:r w:rsidR="00FA452D" w:rsidRPr="00364D78">
              <w:rPr>
                <w:rStyle w:val="Hyperlink"/>
                <w:noProof/>
              </w:rPr>
              <w:t>Journal Papers</w:t>
            </w:r>
            <w:r w:rsidR="00FA452D">
              <w:rPr>
                <w:noProof/>
                <w:webHidden/>
              </w:rPr>
              <w:tab/>
            </w:r>
            <w:r w:rsidR="00FA452D">
              <w:rPr>
                <w:noProof/>
                <w:webHidden/>
              </w:rPr>
              <w:fldChar w:fldCharType="begin"/>
            </w:r>
            <w:r w:rsidR="00FA452D">
              <w:rPr>
                <w:noProof/>
                <w:webHidden/>
              </w:rPr>
              <w:instrText xml:space="preserve"> PAGEREF _Toc69464558 \h </w:instrText>
            </w:r>
            <w:r w:rsidR="00FA452D">
              <w:rPr>
                <w:noProof/>
                <w:webHidden/>
              </w:rPr>
            </w:r>
            <w:r w:rsidR="00FA452D">
              <w:rPr>
                <w:noProof/>
                <w:webHidden/>
              </w:rPr>
              <w:fldChar w:fldCharType="separate"/>
            </w:r>
            <w:r w:rsidR="001626C5">
              <w:rPr>
                <w:noProof/>
                <w:webHidden/>
              </w:rPr>
              <w:t>13</w:t>
            </w:r>
            <w:r w:rsidR="00FA452D">
              <w:rPr>
                <w:noProof/>
                <w:webHidden/>
              </w:rPr>
              <w:fldChar w:fldCharType="end"/>
            </w:r>
          </w:hyperlink>
        </w:p>
        <w:p w14:paraId="06CD46B3" w14:textId="4E4468E0" w:rsidR="00FA452D" w:rsidRDefault="00000000" w:rsidP="00FA452D">
          <w:pPr>
            <w:pStyle w:val="TOC3"/>
            <w:tabs>
              <w:tab w:val="left" w:pos="1320"/>
              <w:tab w:val="right" w:leader="dot" w:pos="9350"/>
            </w:tabs>
            <w:spacing w:line="240" w:lineRule="auto"/>
            <w:rPr>
              <w:noProof/>
            </w:rPr>
          </w:pPr>
          <w:hyperlink w:anchor="_Toc69464559" w:history="1">
            <w:r w:rsidR="00FA452D" w:rsidRPr="00364D78">
              <w:rPr>
                <w:rStyle w:val="Hyperlink"/>
                <w:noProof/>
              </w:rPr>
              <w:t>4.4.2.</w:t>
            </w:r>
            <w:r w:rsidR="00FA452D">
              <w:rPr>
                <w:noProof/>
              </w:rPr>
              <w:tab/>
            </w:r>
            <w:r w:rsidR="00FA452D" w:rsidRPr="00364D78">
              <w:rPr>
                <w:rStyle w:val="Hyperlink"/>
                <w:noProof/>
              </w:rPr>
              <w:t>Books</w:t>
            </w:r>
            <w:r w:rsidR="00FA452D">
              <w:rPr>
                <w:noProof/>
                <w:webHidden/>
              </w:rPr>
              <w:tab/>
            </w:r>
            <w:r w:rsidR="00FA452D">
              <w:rPr>
                <w:noProof/>
                <w:webHidden/>
              </w:rPr>
              <w:fldChar w:fldCharType="begin"/>
            </w:r>
            <w:r w:rsidR="00FA452D">
              <w:rPr>
                <w:noProof/>
                <w:webHidden/>
              </w:rPr>
              <w:instrText xml:space="preserve"> PAGEREF _Toc69464559 \h </w:instrText>
            </w:r>
            <w:r w:rsidR="00FA452D">
              <w:rPr>
                <w:noProof/>
                <w:webHidden/>
              </w:rPr>
            </w:r>
            <w:r w:rsidR="00FA452D">
              <w:rPr>
                <w:noProof/>
                <w:webHidden/>
              </w:rPr>
              <w:fldChar w:fldCharType="separate"/>
            </w:r>
            <w:r w:rsidR="001626C5">
              <w:rPr>
                <w:noProof/>
                <w:webHidden/>
              </w:rPr>
              <w:t>13</w:t>
            </w:r>
            <w:r w:rsidR="00FA452D">
              <w:rPr>
                <w:noProof/>
                <w:webHidden/>
              </w:rPr>
              <w:fldChar w:fldCharType="end"/>
            </w:r>
          </w:hyperlink>
        </w:p>
        <w:p w14:paraId="0C1E0810" w14:textId="6AF87AA9" w:rsidR="00FA452D" w:rsidRDefault="00000000" w:rsidP="00FA452D">
          <w:pPr>
            <w:pStyle w:val="TOC3"/>
            <w:tabs>
              <w:tab w:val="left" w:pos="1320"/>
              <w:tab w:val="right" w:leader="dot" w:pos="9350"/>
            </w:tabs>
            <w:spacing w:line="240" w:lineRule="auto"/>
            <w:rPr>
              <w:noProof/>
            </w:rPr>
          </w:pPr>
          <w:hyperlink w:anchor="_Toc69464560" w:history="1">
            <w:r w:rsidR="00FA452D" w:rsidRPr="00364D78">
              <w:rPr>
                <w:rStyle w:val="Hyperlink"/>
                <w:noProof/>
              </w:rPr>
              <w:t>4.4.3.</w:t>
            </w:r>
            <w:r w:rsidR="00FA452D">
              <w:rPr>
                <w:noProof/>
              </w:rPr>
              <w:tab/>
            </w:r>
            <w:r w:rsidR="00FA452D" w:rsidRPr="00364D78">
              <w:rPr>
                <w:rStyle w:val="Hyperlink"/>
                <w:noProof/>
              </w:rPr>
              <w:t>Technical Reports</w:t>
            </w:r>
            <w:r w:rsidR="00FA452D">
              <w:rPr>
                <w:noProof/>
                <w:webHidden/>
              </w:rPr>
              <w:tab/>
            </w:r>
            <w:r w:rsidR="00FA452D">
              <w:rPr>
                <w:noProof/>
                <w:webHidden/>
              </w:rPr>
              <w:fldChar w:fldCharType="begin"/>
            </w:r>
            <w:r w:rsidR="00FA452D">
              <w:rPr>
                <w:noProof/>
                <w:webHidden/>
              </w:rPr>
              <w:instrText xml:space="preserve"> PAGEREF _Toc69464560 \h </w:instrText>
            </w:r>
            <w:r w:rsidR="00FA452D">
              <w:rPr>
                <w:noProof/>
                <w:webHidden/>
              </w:rPr>
            </w:r>
            <w:r w:rsidR="00FA452D">
              <w:rPr>
                <w:noProof/>
                <w:webHidden/>
              </w:rPr>
              <w:fldChar w:fldCharType="separate"/>
            </w:r>
            <w:r w:rsidR="001626C5">
              <w:rPr>
                <w:noProof/>
                <w:webHidden/>
              </w:rPr>
              <w:t>14</w:t>
            </w:r>
            <w:r w:rsidR="00FA452D">
              <w:rPr>
                <w:noProof/>
                <w:webHidden/>
              </w:rPr>
              <w:fldChar w:fldCharType="end"/>
            </w:r>
          </w:hyperlink>
        </w:p>
        <w:p w14:paraId="772808C7" w14:textId="19A07D8B" w:rsidR="00FA452D" w:rsidRDefault="00000000" w:rsidP="00FA452D">
          <w:pPr>
            <w:pStyle w:val="TOC3"/>
            <w:tabs>
              <w:tab w:val="left" w:pos="1320"/>
              <w:tab w:val="right" w:leader="dot" w:pos="9350"/>
            </w:tabs>
            <w:spacing w:line="240" w:lineRule="auto"/>
            <w:rPr>
              <w:noProof/>
            </w:rPr>
          </w:pPr>
          <w:hyperlink w:anchor="_Toc69464561" w:history="1">
            <w:r w:rsidR="00FA452D" w:rsidRPr="00364D78">
              <w:rPr>
                <w:rStyle w:val="Hyperlink"/>
                <w:noProof/>
              </w:rPr>
              <w:t>4.4.4.</w:t>
            </w:r>
            <w:r w:rsidR="00FA452D">
              <w:rPr>
                <w:noProof/>
              </w:rPr>
              <w:tab/>
            </w:r>
            <w:r w:rsidR="00FA452D" w:rsidRPr="00364D78">
              <w:rPr>
                <w:rStyle w:val="Hyperlink"/>
                <w:noProof/>
              </w:rPr>
              <w:t>Electronic Sources</w:t>
            </w:r>
            <w:r w:rsidR="00FA452D">
              <w:rPr>
                <w:noProof/>
                <w:webHidden/>
              </w:rPr>
              <w:tab/>
            </w:r>
            <w:r w:rsidR="00FA452D">
              <w:rPr>
                <w:noProof/>
                <w:webHidden/>
              </w:rPr>
              <w:fldChar w:fldCharType="begin"/>
            </w:r>
            <w:r w:rsidR="00FA452D">
              <w:rPr>
                <w:noProof/>
                <w:webHidden/>
              </w:rPr>
              <w:instrText xml:space="preserve"> PAGEREF _Toc69464561 \h </w:instrText>
            </w:r>
            <w:r w:rsidR="00FA452D">
              <w:rPr>
                <w:noProof/>
                <w:webHidden/>
              </w:rPr>
            </w:r>
            <w:r w:rsidR="00FA452D">
              <w:rPr>
                <w:noProof/>
                <w:webHidden/>
              </w:rPr>
              <w:fldChar w:fldCharType="separate"/>
            </w:r>
            <w:r w:rsidR="001626C5">
              <w:rPr>
                <w:noProof/>
                <w:webHidden/>
              </w:rPr>
              <w:t>14</w:t>
            </w:r>
            <w:r w:rsidR="00FA452D">
              <w:rPr>
                <w:noProof/>
                <w:webHidden/>
              </w:rPr>
              <w:fldChar w:fldCharType="end"/>
            </w:r>
          </w:hyperlink>
        </w:p>
        <w:p w14:paraId="55E5B89F" w14:textId="4DCC7C9B" w:rsidR="00FA452D" w:rsidRDefault="00000000" w:rsidP="00FA452D">
          <w:pPr>
            <w:pStyle w:val="TOC3"/>
            <w:tabs>
              <w:tab w:val="left" w:pos="1320"/>
              <w:tab w:val="right" w:leader="dot" w:pos="9350"/>
            </w:tabs>
            <w:spacing w:line="240" w:lineRule="auto"/>
            <w:rPr>
              <w:noProof/>
            </w:rPr>
          </w:pPr>
          <w:hyperlink w:anchor="_Toc69464562" w:history="1">
            <w:r w:rsidR="00FA452D" w:rsidRPr="00364D78">
              <w:rPr>
                <w:rStyle w:val="Hyperlink"/>
                <w:noProof/>
              </w:rPr>
              <w:t>4.4.5.</w:t>
            </w:r>
            <w:r w:rsidR="00FA452D">
              <w:rPr>
                <w:noProof/>
              </w:rPr>
              <w:tab/>
            </w:r>
            <w:r w:rsidR="00FA452D" w:rsidRPr="00364D78">
              <w:rPr>
                <w:rStyle w:val="Hyperlink"/>
                <w:noProof/>
              </w:rPr>
              <w:t>Referencing for Figures and Tables</w:t>
            </w:r>
            <w:r w:rsidR="00FA452D">
              <w:rPr>
                <w:noProof/>
                <w:webHidden/>
              </w:rPr>
              <w:tab/>
            </w:r>
            <w:r w:rsidR="00FA452D">
              <w:rPr>
                <w:noProof/>
                <w:webHidden/>
              </w:rPr>
              <w:fldChar w:fldCharType="begin"/>
            </w:r>
            <w:r w:rsidR="00FA452D">
              <w:rPr>
                <w:noProof/>
                <w:webHidden/>
              </w:rPr>
              <w:instrText xml:space="preserve"> PAGEREF _Toc69464562 \h </w:instrText>
            </w:r>
            <w:r w:rsidR="00FA452D">
              <w:rPr>
                <w:noProof/>
                <w:webHidden/>
              </w:rPr>
            </w:r>
            <w:r w:rsidR="00FA452D">
              <w:rPr>
                <w:noProof/>
                <w:webHidden/>
              </w:rPr>
              <w:fldChar w:fldCharType="separate"/>
            </w:r>
            <w:r w:rsidR="001626C5">
              <w:rPr>
                <w:noProof/>
                <w:webHidden/>
              </w:rPr>
              <w:t>15</w:t>
            </w:r>
            <w:r w:rsidR="00FA452D">
              <w:rPr>
                <w:noProof/>
                <w:webHidden/>
              </w:rPr>
              <w:fldChar w:fldCharType="end"/>
            </w:r>
          </w:hyperlink>
        </w:p>
        <w:p w14:paraId="68E88F30" w14:textId="6176180A" w:rsidR="00FA452D" w:rsidRDefault="00000000" w:rsidP="00FA452D">
          <w:pPr>
            <w:pStyle w:val="TOC1"/>
            <w:tabs>
              <w:tab w:val="left" w:pos="660"/>
            </w:tabs>
            <w:rPr>
              <w:rFonts w:asciiTheme="minorHAnsi" w:eastAsiaTheme="minorEastAsia" w:hAnsiTheme="minorHAnsi"/>
              <w:noProof/>
              <w:sz w:val="22"/>
              <w:lang w:eastAsia="en-CA"/>
            </w:rPr>
          </w:pPr>
          <w:hyperlink w:anchor="_Toc69464563" w:history="1">
            <w:r w:rsidR="00FA452D" w:rsidRPr="00364D78">
              <w:rPr>
                <w:rStyle w:val="Hyperlink"/>
                <w:noProof/>
              </w:rPr>
              <w:t>5.0</w:t>
            </w:r>
            <w:r w:rsidR="00FA452D">
              <w:rPr>
                <w:rFonts w:asciiTheme="minorHAnsi" w:eastAsiaTheme="minorEastAsia" w:hAnsiTheme="minorHAnsi"/>
                <w:noProof/>
                <w:sz w:val="22"/>
                <w:lang w:eastAsia="en-CA"/>
              </w:rPr>
              <w:tab/>
            </w:r>
            <w:r w:rsidR="00FA452D" w:rsidRPr="00364D78">
              <w:rPr>
                <w:rStyle w:val="Hyperlink"/>
                <w:noProof/>
              </w:rPr>
              <w:t>Additional Resources</w:t>
            </w:r>
            <w:r w:rsidR="00FA452D">
              <w:rPr>
                <w:noProof/>
                <w:webHidden/>
              </w:rPr>
              <w:tab/>
            </w:r>
            <w:r w:rsidR="00FA452D">
              <w:rPr>
                <w:noProof/>
                <w:webHidden/>
              </w:rPr>
              <w:fldChar w:fldCharType="begin"/>
            </w:r>
            <w:r w:rsidR="00FA452D">
              <w:rPr>
                <w:noProof/>
                <w:webHidden/>
              </w:rPr>
              <w:instrText xml:space="preserve"> PAGEREF _Toc69464563 \h </w:instrText>
            </w:r>
            <w:r w:rsidR="00FA452D">
              <w:rPr>
                <w:noProof/>
                <w:webHidden/>
              </w:rPr>
            </w:r>
            <w:r w:rsidR="00FA452D">
              <w:rPr>
                <w:noProof/>
                <w:webHidden/>
              </w:rPr>
              <w:fldChar w:fldCharType="separate"/>
            </w:r>
            <w:r w:rsidR="001626C5">
              <w:rPr>
                <w:noProof/>
                <w:webHidden/>
              </w:rPr>
              <w:t>17</w:t>
            </w:r>
            <w:r w:rsidR="00FA452D">
              <w:rPr>
                <w:noProof/>
                <w:webHidden/>
              </w:rPr>
              <w:fldChar w:fldCharType="end"/>
            </w:r>
          </w:hyperlink>
        </w:p>
        <w:p w14:paraId="3CCA2610" w14:textId="2E60BC1B" w:rsidR="00FA452D" w:rsidRDefault="00000000" w:rsidP="00FA452D">
          <w:pPr>
            <w:pStyle w:val="TOC1"/>
            <w:tabs>
              <w:tab w:val="left" w:pos="660"/>
            </w:tabs>
            <w:rPr>
              <w:rFonts w:asciiTheme="minorHAnsi" w:eastAsiaTheme="minorEastAsia" w:hAnsiTheme="minorHAnsi"/>
              <w:noProof/>
              <w:sz w:val="22"/>
              <w:lang w:eastAsia="en-CA"/>
            </w:rPr>
          </w:pPr>
          <w:hyperlink w:anchor="_Toc69464564" w:history="1">
            <w:r w:rsidR="00FA452D" w:rsidRPr="00364D78">
              <w:rPr>
                <w:rStyle w:val="Hyperlink"/>
                <w:noProof/>
              </w:rPr>
              <w:t>6.0</w:t>
            </w:r>
            <w:r w:rsidR="00FA452D">
              <w:rPr>
                <w:rFonts w:asciiTheme="minorHAnsi" w:eastAsiaTheme="minorEastAsia" w:hAnsiTheme="minorHAnsi"/>
                <w:noProof/>
                <w:sz w:val="22"/>
                <w:lang w:eastAsia="en-CA"/>
              </w:rPr>
              <w:tab/>
            </w:r>
            <w:r w:rsidR="00FA452D" w:rsidRPr="00364D78">
              <w:rPr>
                <w:rStyle w:val="Hyperlink"/>
                <w:noProof/>
              </w:rPr>
              <w:t>Conclusions</w:t>
            </w:r>
            <w:r w:rsidR="00FA452D">
              <w:rPr>
                <w:noProof/>
                <w:webHidden/>
              </w:rPr>
              <w:tab/>
            </w:r>
            <w:r w:rsidR="00FA452D">
              <w:rPr>
                <w:noProof/>
                <w:webHidden/>
              </w:rPr>
              <w:fldChar w:fldCharType="begin"/>
            </w:r>
            <w:r w:rsidR="00FA452D">
              <w:rPr>
                <w:noProof/>
                <w:webHidden/>
              </w:rPr>
              <w:instrText xml:space="preserve"> PAGEREF _Toc69464564 \h </w:instrText>
            </w:r>
            <w:r w:rsidR="00FA452D">
              <w:rPr>
                <w:noProof/>
                <w:webHidden/>
              </w:rPr>
            </w:r>
            <w:r w:rsidR="00FA452D">
              <w:rPr>
                <w:noProof/>
                <w:webHidden/>
              </w:rPr>
              <w:fldChar w:fldCharType="separate"/>
            </w:r>
            <w:r w:rsidR="001626C5">
              <w:rPr>
                <w:noProof/>
                <w:webHidden/>
              </w:rPr>
              <w:t>17</w:t>
            </w:r>
            <w:r w:rsidR="00FA452D">
              <w:rPr>
                <w:noProof/>
                <w:webHidden/>
              </w:rPr>
              <w:fldChar w:fldCharType="end"/>
            </w:r>
          </w:hyperlink>
        </w:p>
        <w:p w14:paraId="322316CB" w14:textId="06971210" w:rsidR="00FA452D" w:rsidRDefault="00000000" w:rsidP="00FA452D">
          <w:pPr>
            <w:pStyle w:val="TOC1"/>
            <w:tabs>
              <w:tab w:val="left" w:pos="660"/>
            </w:tabs>
            <w:rPr>
              <w:rFonts w:asciiTheme="minorHAnsi" w:eastAsiaTheme="minorEastAsia" w:hAnsiTheme="minorHAnsi"/>
              <w:noProof/>
              <w:sz w:val="22"/>
              <w:lang w:eastAsia="en-CA"/>
            </w:rPr>
          </w:pPr>
          <w:hyperlink w:anchor="_Toc69464565" w:history="1">
            <w:r w:rsidR="00FA452D" w:rsidRPr="00364D78">
              <w:rPr>
                <w:rStyle w:val="Hyperlink"/>
                <w:noProof/>
              </w:rPr>
              <w:t>7.0</w:t>
            </w:r>
            <w:r w:rsidR="00FA452D">
              <w:rPr>
                <w:rFonts w:asciiTheme="minorHAnsi" w:eastAsiaTheme="minorEastAsia" w:hAnsiTheme="minorHAnsi"/>
                <w:noProof/>
                <w:sz w:val="22"/>
                <w:lang w:eastAsia="en-CA"/>
              </w:rPr>
              <w:tab/>
            </w:r>
            <w:r w:rsidR="00FA452D" w:rsidRPr="00364D78">
              <w:rPr>
                <w:rStyle w:val="Hyperlink"/>
                <w:noProof/>
              </w:rPr>
              <w:t>Summary and Recommendations for Future Studies</w:t>
            </w:r>
            <w:r w:rsidR="00FA452D">
              <w:rPr>
                <w:noProof/>
                <w:webHidden/>
              </w:rPr>
              <w:tab/>
            </w:r>
            <w:r w:rsidR="00FA452D">
              <w:rPr>
                <w:noProof/>
                <w:webHidden/>
              </w:rPr>
              <w:fldChar w:fldCharType="begin"/>
            </w:r>
            <w:r w:rsidR="00FA452D">
              <w:rPr>
                <w:noProof/>
                <w:webHidden/>
              </w:rPr>
              <w:instrText xml:space="preserve"> PAGEREF _Toc69464565 \h </w:instrText>
            </w:r>
            <w:r w:rsidR="00FA452D">
              <w:rPr>
                <w:noProof/>
                <w:webHidden/>
              </w:rPr>
            </w:r>
            <w:r w:rsidR="00FA452D">
              <w:rPr>
                <w:noProof/>
                <w:webHidden/>
              </w:rPr>
              <w:fldChar w:fldCharType="separate"/>
            </w:r>
            <w:r w:rsidR="001626C5">
              <w:rPr>
                <w:noProof/>
                <w:webHidden/>
              </w:rPr>
              <w:t>18</w:t>
            </w:r>
            <w:r w:rsidR="00FA452D">
              <w:rPr>
                <w:noProof/>
                <w:webHidden/>
              </w:rPr>
              <w:fldChar w:fldCharType="end"/>
            </w:r>
          </w:hyperlink>
        </w:p>
        <w:p w14:paraId="072E4191" w14:textId="529B23C0" w:rsidR="00FA452D" w:rsidRDefault="00000000" w:rsidP="00FA452D">
          <w:pPr>
            <w:pStyle w:val="TOC1"/>
            <w:rPr>
              <w:rFonts w:asciiTheme="minorHAnsi" w:eastAsiaTheme="minorEastAsia" w:hAnsiTheme="minorHAnsi"/>
              <w:noProof/>
              <w:sz w:val="22"/>
              <w:lang w:eastAsia="en-CA"/>
            </w:rPr>
          </w:pPr>
          <w:hyperlink w:anchor="_Toc69464566" w:history="1">
            <w:r w:rsidR="00FA452D" w:rsidRPr="00364D78">
              <w:rPr>
                <w:rStyle w:val="Hyperlink"/>
                <w:noProof/>
              </w:rPr>
              <w:t>References</w:t>
            </w:r>
            <w:r w:rsidR="00FA452D">
              <w:rPr>
                <w:noProof/>
                <w:webHidden/>
              </w:rPr>
              <w:tab/>
            </w:r>
            <w:r w:rsidR="00FA452D">
              <w:rPr>
                <w:noProof/>
                <w:webHidden/>
              </w:rPr>
              <w:fldChar w:fldCharType="begin"/>
            </w:r>
            <w:r w:rsidR="00FA452D">
              <w:rPr>
                <w:noProof/>
                <w:webHidden/>
              </w:rPr>
              <w:instrText xml:space="preserve"> PAGEREF _Toc69464566 \h </w:instrText>
            </w:r>
            <w:r w:rsidR="00FA452D">
              <w:rPr>
                <w:noProof/>
                <w:webHidden/>
              </w:rPr>
            </w:r>
            <w:r w:rsidR="00FA452D">
              <w:rPr>
                <w:noProof/>
                <w:webHidden/>
              </w:rPr>
              <w:fldChar w:fldCharType="separate"/>
            </w:r>
            <w:r w:rsidR="001626C5">
              <w:rPr>
                <w:noProof/>
                <w:webHidden/>
              </w:rPr>
              <w:t>19</w:t>
            </w:r>
            <w:r w:rsidR="00FA452D">
              <w:rPr>
                <w:noProof/>
                <w:webHidden/>
              </w:rPr>
              <w:fldChar w:fldCharType="end"/>
            </w:r>
          </w:hyperlink>
        </w:p>
        <w:p w14:paraId="1C310744" w14:textId="149606A9" w:rsidR="00E45DF5" w:rsidRDefault="00E45DF5" w:rsidP="00FB5A9F">
          <w:pPr>
            <w:spacing w:line="240" w:lineRule="auto"/>
          </w:pPr>
          <w:r>
            <w:rPr>
              <w:b/>
              <w:bCs/>
              <w:noProof/>
            </w:rPr>
            <w:fldChar w:fldCharType="end"/>
          </w:r>
        </w:p>
      </w:sdtContent>
    </w:sdt>
    <w:p w14:paraId="520B317F" w14:textId="53934B90" w:rsidR="00A276C3" w:rsidRDefault="009201EB" w:rsidP="0013369D">
      <w:pPr>
        <w:pStyle w:val="Heading1"/>
        <w:numPr>
          <w:ilvl w:val="0"/>
          <w:numId w:val="0"/>
        </w:numPr>
      </w:pPr>
      <w:bookmarkStart w:id="34" w:name="_Toc69464535"/>
      <w:r>
        <w:t>List of Tables</w:t>
      </w:r>
      <w:bookmarkEnd w:id="34"/>
    </w:p>
    <w:p w14:paraId="146D6713" w14:textId="6ABDE5D9" w:rsidR="00FA452D" w:rsidRDefault="00311E1F">
      <w:pPr>
        <w:pStyle w:val="TableofFigures"/>
        <w:tabs>
          <w:tab w:val="right" w:leader="dot" w:pos="9350"/>
        </w:tabs>
        <w:rPr>
          <w:rFonts w:asciiTheme="minorHAnsi" w:eastAsiaTheme="minorEastAsia" w:hAnsiTheme="minorHAnsi"/>
          <w:noProof/>
          <w:sz w:val="22"/>
          <w:lang w:eastAsia="en-CA"/>
        </w:rPr>
      </w:pPr>
      <w:r>
        <w:fldChar w:fldCharType="begin"/>
      </w:r>
      <w:r>
        <w:instrText xml:space="preserve"> TOC \h \z \t "Tables" \c </w:instrText>
      </w:r>
      <w:r>
        <w:fldChar w:fldCharType="separate"/>
      </w:r>
      <w:hyperlink w:anchor="_Toc69464567" w:history="1">
        <w:r w:rsidR="00FA452D" w:rsidRPr="00FA452D">
          <w:rPr>
            <w:rStyle w:val="Hyperlink"/>
            <w:b/>
            <w:bCs/>
            <w:noProof/>
          </w:rPr>
          <w:t>Table 1:</w:t>
        </w:r>
        <w:r w:rsidR="00FA452D" w:rsidRPr="00F867C2">
          <w:rPr>
            <w:rStyle w:val="Hyperlink"/>
            <w:noProof/>
          </w:rPr>
          <w:t xml:space="preserve"> Sample Table</w:t>
        </w:r>
        <w:r w:rsidR="00FA452D">
          <w:rPr>
            <w:noProof/>
            <w:webHidden/>
          </w:rPr>
          <w:tab/>
        </w:r>
        <w:r w:rsidR="00FA452D">
          <w:rPr>
            <w:noProof/>
            <w:webHidden/>
          </w:rPr>
          <w:fldChar w:fldCharType="begin"/>
        </w:r>
        <w:r w:rsidR="00FA452D">
          <w:rPr>
            <w:noProof/>
            <w:webHidden/>
          </w:rPr>
          <w:instrText xml:space="preserve"> PAGEREF _Toc69464567 \h </w:instrText>
        </w:r>
        <w:r w:rsidR="00FA452D">
          <w:rPr>
            <w:noProof/>
            <w:webHidden/>
          </w:rPr>
        </w:r>
        <w:r w:rsidR="00FA452D">
          <w:rPr>
            <w:noProof/>
            <w:webHidden/>
          </w:rPr>
          <w:fldChar w:fldCharType="separate"/>
        </w:r>
        <w:r w:rsidR="001626C5">
          <w:rPr>
            <w:noProof/>
            <w:webHidden/>
          </w:rPr>
          <w:t>11</w:t>
        </w:r>
        <w:r w:rsidR="00FA452D">
          <w:rPr>
            <w:noProof/>
            <w:webHidden/>
          </w:rPr>
          <w:fldChar w:fldCharType="end"/>
        </w:r>
      </w:hyperlink>
    </w:p>
    <w:p w14:paraId="4FE4C000" w14:textId="77777777" w:rsidR="00BF5E87" w:rsidRDefault="00311E1F" w:rsidP="0013369D">
      <w:pPr>
        <w:pStyle w:val="Heading1"/>
        <w:numPr>
          <w:ilvl w:val="0"/>
          <w:numId w:val="0"/>
        </w:numPr>
      </w:pPr>
      <w:r>
        <w:fldChar w:fldCharType="end"/>
      </w:r>
      <w:bookmarkStart w:id="35" w:name="_Toc69464536"/>
    </w:p>
    <w:p w14:paraId="1A35E3C1" w14:textId="0F0BB9D4" w:rsidR="009201EB" w:rsidRDefault="009201EB" w:rsidP="0013369D">
      <w:pPr>
        <w:pStyle w:val="Heading1"/>
        <w:numPr>
          <w:ilvl w:val="0"/>
          <w:numId w:val="0"/>
        </w:numPr>
      </w:pPr>
      <w:r>
        <w:t>List of Figures</w:t>
      </w:r>
      <w:bookmarkEnd w:id="35"/>
    </w:p>
    <w:p w14:paraId="6CEEBA85" w14:textId="15E466F3" w:rsidR="00FA452D" w:rsidRDefault="007D21B2" w:rsidP="00CF6E9F">
      <w:pPr>
        <w:pStyle w:val="TableofFigures"/>
        <w:tabs>
          <w:tab w:val="right" w:leader="dot" w:pos="9350"/>
        </w:tabs>
        <w:spacing w:line="240" w:lineRule="auto"/>
        <w:rPr>
          <w:rFonts w:asciiTheme="minorHAnsi" w:eastAsiaTheme="minorEastAsia" w:hAnsiTheme="minorHAnsi"/>
          <w:noProof/>
          <w:sz w:val="22"/>
          <w:lang w:eastAsia="en-CA"/>
        </w:rPr>
      </w:pPr>
      <w:r>
        <w:fldChar w:fldCharType="begin"/>
      </w:r>
      <w:r>
        <w:instrText xml:space="preserve"> TOC \h \z \c "Figure" </w:instrText>
      </w:r>
      <w:r>
        <w:fldChar w:fldCharType="separate"/>
      </w:r>
      <w:hyperlink r:id="rId12" w:anchor="_Toc69464568" w:history="1">
        <w:r w:rsidR="00FA452D" w:rsidRPr="00F11D96">
          <w:rPr>
            <w:rStyle w:val="Hyperlink"/>
            <w:b/>
            <w:bCs/>
            <w:noProof/>
          </w:rPr>
          <w:t>Figure 1:</w:t>
        </w:r>
        <w:r w:rsidR="00FA452D" w:rsidRPr="00F11D96">
          <w:rPr>
            <w:rStyle w:val="Hyperlink"/>
            <w:noProof/>
          </w:rPr>
          <w:t xml:space="preserve"> Sample summary page</w:t>
        </w:r>
        <w:r w:rsidR="00FA452D">
          <w:rPr>
            <w:noProof/>
            <w:webHidden/>
          </w:rPr>
          <w:tab/>
        </w:r>
        <w:r w:rsidR="00FA452D">
          <w:rPr>
            <w:noProof/>
            <w:webHidden/>
          </w:rPr>
          <w:fldChar w:fldCharType="begin"/>
        </w:r>
        <w:r w:rsidR="00FA452D">
          <w:rPr>
            <w:noProof/>
            <w:webHidden/>
          </w:rPr>
          <w:instrText xml:space="preserve"> PAGEREF _Toc69464568 \h </w:instrText>
        </w:r>
        <w:r w:rsidR="00FA452D">
          <w:rPr>
            <w:noProof/>
            <w:webHidden/>
          </w:rPr>
        </w:r>
        <w:r w:rsidR="00FA452D">
          <w:rPr>
            <w:noProof/>
            <w:webHidden/>
          </w:rPr>
          <w:fldChar w:fldCharType="separate"/>
        </w:r>
        <w:r w:rsidR="001626C5">
          <w:rPr>
            <w:noProof/>
            <w:webHidden/>
          </w:rPr>
          <w:t>8</w:t>
        </w:r>
        <w:r w:rsidR="00FA452D">
          <w:rPr>
            <w:noProof/>
            <w:webHidden/>
          </w:rPr>
          <w:fldChar w:fldCharType="end"/>
        </w:r>
      </w:hyperlink>
    </w:p>
    <w:p w14:paraId="1D768372" w14:textId="2F6D22BC" w:rsidR="00FA452D" w:rsidRDefault="00000000" w:rsidP="00CF6E9F">
      <w:pPr>
        <w:pStyle w:val="TableofFigures"/>
        <w:tabs>
          <w:tab w:val="right" w:leader="dot" w:pos="9350"/>
        </w:tabs>
        <w:spacing w:line="240" w:lineRule="auto"/>
        <w:rPr>
          <w:rFonts w:asciiTheme="minorHAnsi" w:eastAsiaTheme="minorEastAsia" w:hAnsiTheme="minorHAnsi"/>
          <w:noProof/>
          <w:sz w:val="22"/>
          <w:lang w:eastAsia="en-CA"/>
        </w:rPr>
      </w:pPr>
      <w:hyperlink r:id="rId13" w:anchor="_Toc69464569" w:history="1">
        <w:r w:rsidR="00FA452D" w:rsidRPr="00F11D96">
          <w:rPr>
            <w:rStyle w:val="Hyperlink"/>
            <w:b/>
            <w:bCs/>
            <w:noProof/>
          </w:rPr>
          <w:t>Figure 2:</w:t>
        </w:r>
        <w:r w:rsidR="00FA452D" w:rsidRPr="00F11D96">
          <w:rPr>
            <w:rStyle w:val="Hyperlink"/>
            <w:noProof/>
          </w:rPr>
          <w:t xml:space="preserve"> Sample of a Table of Contents with more than three appendices and lengthy lists of tables and figures</w:t>
        </w:r>
        <w:r w:rsidR="00FA452D">
          <w:rPr>
            <w:noProof/>
            <w:webHidden/>
          </w:rPr>
          <w:tab/>
        </w:r>
        <w:r w:rsidR="00FA452D">
          <w:rPr>
            <w:noProof/>
            <w:webHidden/>
          </w:rPr>
          <w:fldChar w:fldCharType="begin"/>
        </w:r>
        <w:r w:rsidR="00FA452D">
          <w:rPr>
            <w:noProof/>
            <w:webHidden/>
          </w:rPr>
          <w:instrText xml:space="preserve"> PAGEREF _Toc69464569 \h </w:instrText>
        </w:r>
        <w:r w:rsidR="00FA452D">
          <w:rPr>
            <w:noProof/>
            <w:webHidden/>
          </w:rPr>
        </w:r>
        <w:r w:rsidR="00FA452D">
          <w:rPr>
            <w:noProof/>
            <w:webHidden/>
          </w:rPr>
          <w:fldChar w:fldCharType="separate"/>
        </w:r>
        <w:r w:rsidR="001626C5">
          <w:rPr>
            <w:noProof/>
            <w:webHidden/>
          </w:rPr>
          <w:t>9</w:t>
        </w:r>
        <w:r w:rsidR="00FA452D">
          <w:rPr>
            <w:noProof/>
            <w:webHidden/>
          </w:rPr>
          <w:fldChar w:fldCharType="end"/>
        </w:r>
      </w:hyperlink>
    </w:p>
    <w:p w14:paraId="669D5B18" w14:textId="3C3F750B" w:rsidR="00FA452D" w:rsidRDefault="00000000" w:rsidP="00CF6E9F">
      <w:pPr>
        <w:pStyle w:val="TableofFigures"/>
        <w:tabs>
          <w:tab w:val="right" w:leader="dot" w:pos="9350"/>
        </w:tabs>
        <w:spacing w:line="240" w:lineRule="auto"/>
        <w:rPr>
          <w:rFonts w:asciiTheme="minorHAnsi" w:eastAsiaTheme="minorEastAsia" w:hAnsiTheme="minorHAnsi"/>
          <w:noProof/>
          <w:sz w:val="22"/>
          <w:lang w:eastAsia="en-CA"/>
        </w:rPr>
      </w:pPr>
      <w:hyperlink r:id="rId14" w:anchor="_Toc69464570" w:history="1">
        <w:r w:rsidR="00FA452D" w:rsidRPr="00F11D96">
          <w:rPr>
            <w:rStyle w:val="Hyperlink"/>
            <w:b/>
            <w:bCs/>
            <w:noProof/>
          </w:rPr>
          <w:t>Figure 3:</w:t>
        </w:r>
        <w:r w:rsidR="00FA452D" w:rsidRPr="00F11D96">
          <w:rPr>
            <w:rStyle w:val="Hyperlink"/>
            <w:noProof/>
          </w:rPr>
          <w:t xml:space="preserve"> Example of a table included in a work report. It should be noted that the table is presented immediately after it is first introduced in the text.</w:t>
        </w:r>
        <w:r w:rsidR="00FA452D">
          <w:rPr>
            <w:noProof/>
            <w:webHidden/>
          </w:rPr>
          <w:tab/>
        </w:r>
        <w:r w:rsidR="00FA452D">
          <w:rPr>
            <w:noProof/>
            <w:webHidden/>
          </w:rPr>
          <w:fldChar w:fldCharType="begin"/>
        </w:r>
        <w:r w:rsidR="00FA452D">
          <w:rPr>
            <w:noProof/>
            <w:webHidden/>
          </w:rPr>
          <w:instrText xml:space="preserve"> PAGEREF _Toc69464570 \h </w:instrText>
        </w:r>
        <w:r w:rsidR="00FA452D">
          <w:rPr>
            <w:noProof/>
            <w:webHidden/>
          </w:rPr>
        </w:r>
        <w:r w:rsidR="00FA452D">
          <w:rPr>
            <w:noProof/>
            <w:webHidden/>
          </w:rPr>
          <w:fldChar w:fldCharType="separate"/>
        </w:r>
        <w:r w:rsidR="001626C5">
          <w:rPr>
            <w:noProof/>
            <w:webHidden/>
          </w:rPr>
          <w:t>10</w:t>
        </w:r>
        <w:r w:rsidR="00FA452D">
          <w:rPr>
            <w:noProof/>
            <w:webHidden/>
          </w:rPr>
          <w:fldChar w:fldCharType="end"/>
        </w:r>
      </w:hyperlink>
    </w:p>
    <w:p w14:paraId="3DBC87C7" w14:textId="07AA2CFD" w:rsidR="00FA452D" w:rsidRDefault="00000000" w:rsidP="00CF6E9F">
      <w:pPr>
        <w:pStyle w:val="TableofFigures"/>
        <w:tabs>
          <w:tab w:val="right" w:leader="dot" w:pos="9350"/>
        </w:tabs>
        <w:spacing w:line="240" w:lineRule="auto"/>
        <w:rPr>
          <w:rFonts w:asciiTheme="minorHAnsi" w:eastAsiaTheme="minorEastAsia" w:hAnsiTheme="minorHAnsi"/>
          <w:noProof/>
          <w:sz w:val="22"/>
          <w:lang w:eastAsia="en-CA"/>
        </w:rPr>
      </w:pPr>
      <w:hyperlink r:id="rId15" w:anchor="_Toc69464571" w:history="1">
        <w:r w:rsidR="00FA452D" w:rsidRPr="00F11D96">
          <w:rPr>
            <w:rStyle w:val="Hyperlink"/>
            <w:b/>
            <w:bCs/>
            <w:noProof/>
          </w:rPr>
          <w:t>Figure 4:</w:t>
        </w:r>
        <w:r w:rsidR="00FA452D" w:rsidRPr="00F11D96">
          <w:rPr>
            <w:rStyle w:val="Hyperlink"/>
            <w:noProof/>
          </w:rPr>
          <w:t xml:space="preserve"> Example of an equation layout in a work report</w:t>
        </w:r>
        <w:r w:rsidR="00FA452D">
          <w:rPr>
            <w:noProof/>
            <w:webHidden/>
          </w:rPr>
          <w:tab/>
        </w:r>
        <w:r w:rsidR="00FA452D">
          <w:rPr>
            <w:noProof/>
            <w:webHidden/>
          </w:rPr>
          <w:fldChar w:fldCharType="begin"/>
        </w:r>
        <w:r w:rsidR="00FA452D">
          <w:rPr>
            <w:noProof/>
            <w:webHidden/>
          </w:rPr>
          <w:instrText xml:space="preserve"> PAGEREF _Toc69464571 \h </w:instrText>
        </w:r>
        <w:r w:rsidR="00FA452D">
          <w:rPr>
            <w:noProof/>
            <w:webHidden/>
          </w:rPr>
        </w:r>
        <w:r w:rsidR="00FA452D">
          <w:rPr>
            <w:noProof/>
            <w:webHidden/>
          </w:rPr>
          <w:fldChar w:fldCharType="separate"/>
        </w:r>
        <w:r w:rsidR="001626C5">
          <w:rPr>
            <w:noProof/>
            <w:webHidden/>
          </w:rPr>
          <w:t>11</w:t>
        </w:r>
        <w:r w:rsidR="00FA452D">
          <w:rPr>
            <w:noProof/>
            <w:webHidden/>
          </w:rPr>
          <w:fldChar w:fldCharType="end"/>
        </w:r>
      </w:hyperlink>
    </w:p>
    <w:p w14:paraId="04B1B1E4" w14:textId="7A8940C6" w:rsidR="00FA452D" w:rsidRDefault="00000000" w:rsidP="00CF6E9F">
      <w:pPr>
        <w:pStyle w:val="TableofFigures"/>
        <w:tabs>
          <w:tab w:val="right" w:leader="dot" w:pos="9350"/>
        </w:tabs>
        <w:spacing w:line="240" w:lineRule="auto"/>
        <w:rPr>
          <w:rFonts w:asciiTheme="minorHAnsi" w:eastAsiaTheme="minorEastAsia" w:hAnsiTheme="minorHAnsi"/>
          <w:noProof/>
          <w:sz w:val="22"/>
          <w:lang w:eastAsia="en-CA"/>
        </w:rPr>
      </w:pPr>
      <w:hyperlink w:anchor="_Toc69464572" w:history="1">
        <w:r w:rsidR="00FA452D" w:rsidRPr="00F11D96">
          <w:rPr>
            <w:rStyle w:val="Hyperlink"/>
            <w:b/>
            <w:bCs/>
            <w:noProof/>
          </w:rPr>
          <w:t xml:space="preserve">Figure 5: </w:t>
        </w:r>
        <w:r w:rsidR="00FA452D" w:rsidRPr="00F11D96">
          <w:rPr>
            <w:rStyle w:val="Hyperlink"/>
            <w:noProof/>
          </w:rPr>
          <w:t>Example of a citation for a figure and data taken from a published source</w:t>
        </w:r>
        <w:r w:rsidR="00FA452D">
          <w:rPr>
            <w:noProof/>
            <w:webHidden/>
          </w:rPr>
          <w:tab/>
        </w:r>
        <w:r w:rsidR="00FA452D">
          <w:rPr>
            <w:noProof/>
            <w:webHidden/>
          </w:rPr>
          <w:fldChar w:fldCharType="begin"/>
        </w:r>
        <w:r w:rsidR="00FA452D">
          <w:rPr>
            <w:noProof/>
            <w:webHidden/>
          </w:rPr>
          <w:instrText xml:space="preserve"> PAGEREF _Toc69464572 \h </w:instrText>
        </w:r>
        <w:r w:rsidR="00FA452D">
          <w:rPr>
            <w:noProof/>
            <w:webHidden/>
          </w:rPr>
        </w:r>
        <w:r w:rsidR="00FA452D">
          <w:rPr>
            <w:noProof/>
            <w:webHidden/>
          </w:rPr>
          <w:fldChar w:fldCharType="separate"/>
        </w:r>
        <w:r w:rsidR="001626C5">
          <w:rPr>
            <w:noProof/>
            <w:webHidden/>
          </w:rPr>
          <w:t>16</w:t>
        </w:r>
        <w:r w:rsidR="00FA452D">
          <w:rPr>
            <w:noProof/>
            <w:webHidden/>
          </w:rPr>
          <w:fldChar w:fldCharType="end"/>
        </w:r>
      </w:hyperlink>
    </w:p>
    <w:p w14:paraId="30022E14" w14:textId="15D08C1F" w:rsidR="00FA452D" w:rsidRDefault="00000000" w:rsidP="00CF6E9F">
      <w:pPr>
        <w:pStyle w:val="TableofFigures"/>
        <w:tabs>
          <w:tab w:val="right" w:leader="dot" w:pos="9350"/>
        </w:tabs>
        <w:spacing w:line="240" w:lineRule="auto"/>
        <w:rPr>
          <w:rFonts w:asciiTheme="minorHAnsi" w:eastAsiaTheme="minorEastAsia" w:hAnsiTheme="minorHAnsi"/>
          <w:noProof/>
          <w:sz w:val="22"/>
          <w:lang w:eastAsia="en-CA"/>
        </w:rPr>
      </w:pPr>
      <w:hyperlink r:id="rId16" w:anchor="_Toc69464573" w:history="1">
        <w:r w:rsidR="00FA452D" w:rsidRPr="00F11D96">
          <w:rPr>
            <w:rStyle w:val="Hyperlink"/>
            <w:b/>
            <w:bCs/>
            <w:noProof/>
          </w:rPr>
          <w:t>Figure 6:</w:t>
        </w:r>
        <w:r w:rsidR="00FA452D" w:rsidRPr="00F11D96">
          <w:rPr>
            <w:rStyle w:val="Hyperlink"/>
            <w:noProof/>
          </w:rPr>
          <w:t xml:space="preserve"> Example of a citation for a table taken from a published source</w:t>
        </w:r>
        <w:r w:rsidR="00FA452D">
          <w:rPr>
            <w:noProof/>
            <w:webHidden/>
          </w:rPr>
          <w:tab/>
        </w:r>
        <w:r w:rsidR="00FA452D">
          <w:rPr>
            <w:noProof/>
            <w:webHidden/>
          </w:rPr>
          <w:fldChar w:fldCharType="begin"/>
        </w:r>
        <w:r w:rsidR="00FA452D">
          <w:rPr>
            <w:noProof/>
            <w:webHidden/>
          </w:rPr>
          <w:instrText xml:space="preserve"> PAGEREF _Toc69464573 \h </w:instrText>
        </w:r>
        <w:r w:rsidR="00FA452D">
          <w:rPr>
            <w:noProof/>
            <w:webHidden/>
          </w:rPr>
        </w:r>
        <w:r w:rsidR="00FA452D">
          <w:rPr>
            <w:noProof/>
            <w:webHidden/>
          </w:rPr>
          <w:fldChar w:fldCharType="separate"/>
        </w:r>
        <w:r w:rsidR="001626C5">
          <w:rPr>
            <w:noProof/>
            <w:webHidden/>
          </w:rPr>
          <w:t>16</w:t>
        </w:r>
        <w:r w:rsidR="00FA452D">
          <w:rPr>
            <w:noProof/>
            <w:webHidden/>
          </w:rPr>
          <w:fldChar w:fldCharType="end"/>
        </w:r>
      </w:hyperlink>
    </w:p>
    <w:p w14:paraId="0117F481" w14:textId="77777777" w:rsidR="00BF5E87" w:rsidRDefault="007D21B2" w:rsidP="0013369D">
      <w:pPr>
        <w:pStyle w:val="Heading1"/>
        <w:numPr>
          <w:ilvl w:val="0"/>
          <w:numId w:val="0"/>
        </w:numPr>
      </w:pPr>
      <w:r>
        <w:fldChar w:fldCharType="end"/>
      </w:r>
      <w:bookmarkStart w:id="36" w:name="_Toc69464537"/>
    </w:p>
    <w:p w14:paraId="21581A3B" w14:textId="2A866686" w:rsidR="0069012B" w:rsidRDefault="009201EB" w:rsidP="0013369D">
      <w:pPr>
        <w:pStyle w:val="Heading1"/>
        <w:numPr>
          <w:ilvl w:val="0"/>
          <w:numId w:val="0"/>
        </w:numPr>
      </w:pPr>
      <w:r>
        <w:t>List of Appendi</w:t>
      </w:r>
      <w:r w:rsidR="0069012B">
        <w:t>ces</w:t>
      </w:r>
      <w:bookmarkEnd w:id="36"/>
      <w:r w:rsidR="0069012B">
        <w:t xml:space="preserve"> </w:t>
      </w:r>
    </w:p>
    <w:p w14:paraId="3F39BE1F" w14:textId="705A75DC" w:rsidR="00FA452D" w:rsidRDefault="007E1C05" w:rsidP="00CF6E9F">
      <w:pPr>
        <w:pStyle w:val="TableofFigures"/>
        <w:tabs>
          <w:tab w:val="right" w:leader="dot" w:pos="9350"/>
        </w:tabs>
        <w:spacing w:line="240" w:lineRule="auto"/>
        <w:rPr>
          <w:rFonts w:asciiTheme="minorHAnsi" w:eastAsiaTheme="minorEastAsia" w:hAnsiTheme="minorHAnsi"/>
          <w:noProof/>
          <w:sz w:val="22"/>
          <w:lang w:eastAsia="en-CA"/>
        </w:rPr>
      </w:pPr>
      <w:r>
        <w:fldChar w:fldCharType="begin"/>
      </w:r>
      <w:r>
        <w:instrText xml:space="preserve"> TOC \f F \h \z \t "Appendices" \c </w:instrText>
      </w:r>
      <w:r>
        <w:fldChar w:fldCharType="separate"/>
      </w:r>
      <w:hyperlink w:anchor="_Toc69464574" w:history="1">
        <w:r w:rsidR="00FA452D" w:rsidRPr="00CF6E9F">
          <w:rPr>
            <w:rStyle w:val="Hyperlink"/>
            <w:b/>
            <w:bCs/>
            <w:noProof/>
          </w:rPr>
          <w:t>Appendix A:</w:t>
        </w:r>
        <w:r w:rsidR="00FA452D" w:rsidRPr="006534AD">
          <w:rPr>
            <w:rStyle w:val="Hyperlink"/>
            <w:noProof/>
          </w:rPr>
          <w:t xml:space="preserve"> Explanation of Symbols Used for Marking Work Report Grammar.</w:t>
        </w:r>
        <w:r w:rsidR="00FA452D">
          <w:rPr>
            <w:noProof/>
            <w:webHidden/>
          </w:rPr>
          <w:tab/>
        </w:r>
        <w:r w:rsidR="00FA452D">
          <w:rPr>
            <w:noProof/>
            <w:webHidden/>
          </w:rPr>
          <w:fldChar w:fldCharType="begin"/>
        </w:r>
        <w:r w:rsidR="00FA452D">
          <w:rPr>
            <w:noProof/>
            <w:webHidden/>
          </w:rPr>
          <w:instrText xml:space="preserve"> PAGEREF _Toc69464574 \h </w:instrText>
        </w:r>
        <w:r w:rsidR="00FA452D">
          <w:rPr>
            <w:noProof/>
            <w:webHidden/>
          </w:rPr>
        </w:r>
        <w:r w:rsidR="00FA452D">
          <w:rPr>
            <w:noProof/>
            <w:webHidden/>
          </w:rPr>
          <w:fldChar w:fldCharType="separate"/>
        </w:r>
        <w:r w:rsidR="001626C5">
          <w:rPr>
            <w:noProof/>
            <w:webHidden/>
          </w:rPr>
          <w:t>20</w:t>
        </w:r>
        <w:r w:rsidR="00FA452D">
          <w:rPr>
            <w:noProof/>
            <w:webHidden/>
          </w:rPr>
          <w:fldChar w:fldCharType="end"/>
        </w:r>
      </w:hyperlink>
    </w:p>
    <w:p w14:paraId="253F772B" w14:textId="1829904E" w:rsidR="00FA452D" w:rsidRPr="00DC0643" w:rsidRDefault="00000000" w:rsidP="00CF6E9F">
      <w:pPr>
        <w:pStyle w:val="TableofFigures"/>
        <w:tabs>
          <w:tab w:val="right" w:leader="dot" w:pos="9350"/>
        </w:tabs>
        <w:spacing w:line="240" w:lineRule="auto"/>
        <w:rPr>
          <w:rFonts w:asciiTheme="minorHAnsi" w:eastAsiaTheme="minorEastAsia" w:hAnsiTheme="minorHAnsi"/>
          <w:b/>
          <w:bCs/>
          <w:noProof/>
          <w:sz w:val="22"/>
          <w:lang w:eastAsia="en-CA"/>
        </w:rPr>
      </w:pPr>
      <w:hyperlink w:anchor="_Toc69464575" w:history="1">
        <w:r w:rsidR="00FA452D" w:rsidRPr="00DC0643">
          <w:rPr>
            <w:rStyle w:val="Hyperlink"/>
            <w:b/>
            <w:bCs/>
            <w:noProof/>
          </w:rPr>
          <w:t xml:space="preserve">Appendix B: </w:t>
        </w:r>
        <w:r w:rsidR="00FA452D" w:rsidRPr="00DC0643">
          <w:rPr>
            <w:rStyle w:val="Hyperlink"/>
            <w:noProof/>
          </w:rPr>
          <w:t>Avoiding Common Grammar Errors</w:t>
        </w:r>
        <w:r w:rsidR="00FA452D" w:rsidRPr="00DC0643">
          <w:rPr>
            <w:noProof/>
            <w:webHidden/>
          </w:rPr>
          <w:tab/>
        </w:r>
        <w:r w:rsidR="00FA452D" w:rsidRPr="00DC0643">
          <w:rPr>
            <w:noProof/>
            <w:webHidden/>
          </w:rPr>
          <w:fldChar w:fldCharType="begin"/>
        </w:r>
        <w:r w:rsidR="00FA452D" w:rsidRPr="00DC0643">
          <w:rPr>
            <w:noProof/>
            <w:webHidden/>
          </w:rPr>
          <w:instrText xml:space="preserve"> PAGEREF _Toc69464575 \h </w:instrText>
        </w:r>
        <w:r w:rsidR="00FA452D" w:rsidRPr="00DC0643">
          <w:rPr>
            <w:noProof/>
            <w:webHidden/>
          </w:rPr>
        </w:r>
        <w:r w:rsidR="00FA452D" w:rsidRPr="00DC0643">
          <w:rPr>
            <w:noProof/>
            <w:webHidden/>
          </w:rPr>
          <w:fldChar w:fldCharType="separate"/>
        </w:r>
        <w:r w:rsidR="001626C5">
          <w:rPr>
            <w:noProof/>
            <w:webHidden/>
          </w:rPr>
          <w:t>21</w:t>
        </w:r>
        <w:r w:rsidR="00FA452D" w:rsidRPr="00DC0643">
          <w:rPr>
            <w:noProof/>
            <w:webHidden/>
          </w:rPr>
          <w:fldChar w:fldCharType="end"/>
        </w:r>
      </w:hyperlink>
    </w:p>
    <w:p w14:paraId="0ECB602D" w14:textId="2C44065D" w:rsidR="00FA452D" w:rsidRPr="00DC0643" w:rsidRDefault="00000000" w:rsidP="00CF6E9F">
      <w:pPr>
        <w:pStyle w:val="TableofFigures"/>
        <w:tabs>
          <w:tab w:val="right" w:leader="dot" w:pos="9350"/>
        </w:tabs>
        <w:spacing w:line="240" w:lineRule="auto"/>
        <w:rPr>
          <w:rFonts w:asciiTheme="minorHAnsi" w:eastAsiaTheme="minorEastAsia" w:hAnsiTheme="minorHAnsi"/>
          <w:b/>
          <w:bCs/>
          <w:noProof/>
          <w:sz w:val="22"/>
          <w:lang w:eastAsia="en-CA"/>
        </w:rPr>
      </w:pPr>
      <w:hyperlink w:anchor="_Toc69464576" w:history="1">
        <w:r w:rsidR="00FA452D" w:rsidRPr="00DC0643">
          <w:rPr>
            <w:rStyle w:val="Hyperlink"/>
            <w:b/>
            <w:bCs/>
            <w:noProof/>
          </w:rPr>
          <w:t xml:space="preserve">Appendix C: </w:t>
        </w:r>
        <w:r w:rsidR="00FA452D" w:rsidRPr="00DC0643">
          <w:rPr>
            <w:rStyle w:val="Hyperlink"/>
            <w:noProof/>
          </w:rPr>
          <w:t>Proofreading Checklist</w:t>
        </w:r>
        <w:r w:rsidR="00FA452D" w:rsidRPr="00DC0643">
          <w:rPr>
            <w:noProof/>
            <w:webHidden/>
          </w:rPr>
          <w:tab/>
        </w:r>
        <w:r w:rsidR="00FA452D" w:rsidRPr="00DC0643">
          <w:rPr>
            <w:noProof/>
            <w:webHidden/>
          </w:rPr>
          <w:fldChar w:fldCharType="begin"/>
        </w:r>
        <w:r w:rsidR="00FA452D" w:rsidRPr="00DC0643">
          <w:rPr>
            <w:noProof/>
            <w:webHidden/>
          </w:rPr>
          <w:instrText xml:space="preserve"> PAGEREF _Toc69464576 \h </w:instrText>
        </w:r>
        <w:r w:rsidR="00FA452D" w:rsidRPr="00DC0643">
          <w:rPr>
            <w:noProof/>
            <w:webHidden/>
          </w:rPr>
        </w:r>
        <w:r w:rsidR="00FA452D" w:rsidRPr="00DC0643">
          <w:rPr>
            <w:noProof/>
            <w:webHidden/>
          </w:rPr>
          <w:fldChar w:fldCharType="separate"/>
        </w:r>
        <w:r w:rsidR="001626C5">
          <w:rPr>
            <w:noProof/>
            <w:webHidden/>
          </w:rPr>
          <w:t>22</w:t>
        </w:r>
        <w:r w:rsidR="00FA452D" w:rsidRPr="00DC0643">
          <w:rPr>
            <w:noProof/>
            <w:webHidden/>
          </w:rPr>
          <w:fldChar w:fldCharType="end"/>
        </w:r>
      </w:hyperlink>
    </w:p>
    <w:p w14:paraId="2B3550A0" w14:textId="5CCC9D80" w:rsidR="00FA452D" w:rsidRPr="00DC0643" w:rsidRDefault="00000000" w:rsidP="00CF6E9F">
      <w:pPr>
        <w:pStyle w:val="TableofFigures"/>
        <w:tabs>
          <w:tab w:val="right" w:leader="dot" w:pos="9350"/>
        </w:tabs>
        <w:spacing w:line="240" w:lineRule="auto"/>
        <w:rPr>
          <w:rFonts w:asciiTheme="minorHAnsi" w:eastAsiaTheme="minorEastAsia" w:hAnsiTheme="minorHAnsi"/>
          <w:b/>
          <w:bCs/>
          <w:noProof/>
          <w:sz w:val="22"/>
          <w:lang w:eastAsia="en-CA"/>
        </w:rPr>
      </w:pPr>
      <w:hyperlink w:anchor="_Toc69464577" w:history="1">
        <w:r w:rsidR="00FA452D" w:rsidRPr="00DC0643">
          <w:rPr>
            <w:rStyle w:val="Hyperlink"/>
            <w:b/>
            <w:bCs/>
            <w:noProof/>
          </w:rPr>
          <w:t xml:space="preserve">Appendix D: </w:t>
        </w:r>
        <w:r w:rsidR="00FA452D" w:rsidRPr="00DC0643">
          <w:rPr>
            <w:rStyle w:val="Hyperlink"/>
            <w:noProof/>
          </w:rPr>
          <w:t>Writing Tips</w:t>
        </w:r>
        <w:r w:rsidR="00FA452D" w:rsidRPr="00DC0643">
          <w:rPr>
            <w:noProof/>
            <w:webHidden/>
          </w:rPr>
          <w:tab/>
        </w:r>
        <w:r w:rsidR="00FA452D" w:rsidRPr="00DC0643">
          <w:rPr>
            <w:noProof/>
            <w:webHidden/>
          </w:rPr>
          <w:fldChar w:fldCharType="begin"/>
        </w:r>
        <w:r w:rsidR="00FA452D" w:rsidRPr="00DC0643">
          <w:rPr>
            <w:noProof/>
            <w:webHidden/>
          </w:rPr>
          <w:instrText xml:space="preserve"> PAGEREF _Toc69464577 \h </w:instrText>
        </w:r>
        <w:r w:rsidR="00FA452D" w:rsidRPr="00DC0643">
          <w:rPr>
            <w:noProof/>
            <w:webHidden/>
          </w:rPr>
        </w:r>
        <w:r w:rsidR="00FA452D" w:rsidRPr="00DC0643">
          <w:rPr>
            <w:noProof/>
            <w:webHidden/>
          </w:rPr>
          <w:fldChar w:fldCharType="separate"/>
        </w:r>
        <w:r w:rsidR="001626C5">
          <w:rPr>
            <w:noProof/>
            <w:webHidden/>
          </w:rPr>
          <w:t>23</w:t>
        </w:r>
        <w:r w:rsidR="00FA452D" w:rsidRPr="00DC0643">
          <w:rPr>
            <w:noProof/>
            <w:webHidden/>
          </w:rPr>
          <w:fldChar w:fldCharType="end"/>
        </w:r>
      </w:hyperlink>
    </w:p>
    <w:p w14:paraId="3762DF65" w14:textId="48F28BF4" w:rsidR="00FA452D" w:rsidRPr="00DC0643" w:rsidRDefault="00000000" w:rsidP="00CF6E9F">
      <w:pPr>
        <w:pStyle w:val="TableofFigures"/>
        <w:tabs>
          <w:tab w:val="right" w:leader="dot" w:pos="9350"/>
        </w:tabs>
        <w:spacing w:line="240" w:lineRule="auto"/>
        <w:rPr>
          <w:rFonts w:asciiTheme="minorHAnsi" w:eastAsiaTheme="minorEastAsia" w:hAnsiTheme="minorHAnsi"/>
          <w:b/>
          <w:bCs/>
          <w:noProof/>
          <w:sz w:val="22"/>
          <w:lang w:eastAsia="en-CA"/>
        </w:rPr>
      </w:pPr>
      <w:hyperlink w:anchor="_Toc69464578" w:history="1">
        <w:r w:rsidR="00FA452D" w:rsidRPr="00DC0643">
          <w:rPr>
            <w:rStyle w:val="Hyperlink"/>
            <w:b/>
            <w:bCs/>
            <w:noProof/>
          </w:rPr>
          <w:t xml:space="preserve">Appendix E: </w:t>
        </w:r>
        <w:r w:rsidR="00FA452D" w:rsidRPr="00DC0643">
          <w:rPr>
            <w:rStyle w:val="Hyperlink"/>
            <w:noProof/>
          </w:rPr>
          <w:t>Literature Review Samples</w:t>
        </w:r>
        <w:r w:rsidR="00FA452D" w:rsidRPr="00DC0643">
          <w:rPr>
            <w:noProof/>
            <w:webHidden/>
          </w:rPr>
          <w:tab/>
        </w:r>
        <w:r w:rsidR="00FA452D" w:rsidRPr="00DC0643">
          <w:rPr>
            <w:noProof/>
            <w:webHidden/>
          </w:rPr>
          <w:fldChar w:fldCharType="begin"/>
        </w:r>
        <w:r w:rsidR="00FA452D" w:rsidRPr="00DC0643">
          <w:rPr>
            <w:noProof/>
            <w:webHidden/>
          </w:rPr>
          <w:instrText xml:space="preserve"> PAGEREF _Toc69464578 \h </w:instrText>
        </w:r>
        <w:r w:rsidR="00FA452D" w:rsidRPr="00DC0643">
          <w:rPr>
            <w:noProof/>
            <w:webHidden/>
          </w:rPr>
        </w:r>
        <w:r w:rsidR="00FA452D" w:rsidRPr="00DC0643">
          <w:rPr>
            <w:noProof/>
            <w:webHidden/>
          </w:rPr>
          <w:fldChar w:fldCharType="separate"/>
        </w:r>
        <w:r w:rsidR="001626C5">
          <w:rPr>
            <w:noProof/>
            <w:webHidden/>
          </w:rPr>
          <w:t>24</w:t>
        </w:r>
        <w:r w:rsidR="00FA452D" w:rsidRPr="00DC0643">
          <w:rPr>
            <w:noProof/>
            <w:webHidden/>
          </w:rPr>
          <w:fldChar w:fldCharType="end"/>
        </w:r>
      </w:hyperlink>
    </w:p>
    <w:p w14:paraId="0CE25DB0" w14:textId="6720F44A" w:rsidR="008A1B78" w:rsidRDefault="007E1C05" w:rsidP="00F12B7D">
      <w:r>
        <w:fldChar w:fldCharType="end"/>
      </w:r>
    </w:p>
    <w:p w14:paraId="6C86C109" w14:textId="123D25C9" w:rsidR="0083636B" w:rsidRDefault="00F12B7D" w:rsidP="00DC0643">
      <w:pPr>
        <w:sectPr w:rsidR="0083636B" w:rsidSect="00D16AF5">
          <w:footerReference w:type="default" r:id="rId17"/>
          <w:pgSz w:w="12240" w:h="15840"/>
          <w:pgMar w:top="1440" w:right="1440" w:bottom="1440" w:left="1440" w:header="708" w:footer="708" w:gutter="0"/>
          <w:pgNumType w:fmt="lowerRoman" w:start="2"/>
          <w:cols w:space="708"/>
          <w:docGrid w:linePitch="360"/>
        </w:sectPr>
      </w:pPr>
      <w:r>
        <w:t xml:space="preserve">Please note that these sections are only required if you are including </w:t>
      </w:r>
      <w:r w:rsidR="00F451B0">
        <w:t>many (</w:t>
      </w:r>
      <w:r w:rsidR="00DA2ACB">
        <w:t>greater than 10)</w:t>
      </w:r>
      <w:r>
        <w:t xml:space="preserve"> figures</w:t>
      </w:r>
      <w:r w:rsidR="00F451B0">
        <w:t>,</w:t>
      </w:r>
      <w:r w:rsidR="000878AB">
        <w:t xml:space="preserve"> </w:t>
      </w:r>
      <w:r w:rsidR="00741E6B">
        <w:t xml:space="preserve">or </w:t>
      </w:r>
      <w:r w:rsidR="000878AB">
        <w:t>tables.</w:t>
      </w:r>
      <w:r w:rsidR="006A25FF">
        <w:fldChar w:fldCharType="begin"/>
      </w:r>
      <w:r w:rsidR="006A25FF">
        <w:instrText xml:space="preserve"> TOC \h \z \c "Table" </w:instrText>
      </w:r>
      <w:r w:rsidR="006A25FF">
        <w:fldChar w:fldCharType="end"/>
      </w:r>
    </w:p>
    <w:p w14:paraId="78645D42" w14:textId="7D3D8DE6" w:rsidR="009201EB" w:rsidRDefault="0069012B" w:rsidP="0013369D">
      <w:pPr>
        <w:pStyle w:val="Heading1"/>
      </w:pPr>
      <w:bookmarkStart w:id="37" w:name="_Toc69464538"/>
      <w:r>
        <w:lastRenderedPageBreak/>
        <w:t>Introduction</w:t>
      </w:r>
      <w:bookmarkEnd w:id="37"/>
    </w:p>
    <w:p w14:paraId="3D79B4BB" w14:textId="49D83008" w:rsidR="000C6872" w:rsidRDefault="000C6872" w:rsidP="000C6872">
      <w:pPr>
        <w:pStyle w:val="Heading2"/>
      </w:pPr>
      <w:bookmarkStart w:id="38" w:name="_Toc69464539"/>
      <w:r>
        <w:t>General</w:t>
      </w:r>
      <w:bookmarkEnd w:id="38"/>
      <w:r>
        <w:t xml:space="preserve"> </w:t>
      </w:r>
    </w:p>
    <w:p w14:paraId="580A9F44" w14:textId="77777777" w:rsidR="007C0541" w:rsidRDefault="007C0541" w:rsidP="007C0541">
      <w:r w:rsidRPr="0006600A">
        <w:t>The background, purpose, and scope of the</w:t>
      </w:r>
      <w:r>
        <w:t xml:space="preserve"> report are outlined in this section</w:t>
      </w:r>
      <w:r w:rsidRPr="0006600A">
        <w:t>.</w:t>
      </w:r>
      <w:r>
        <w:t xml:space="preserve"> When writing your report, you do not have to follow the exact structure (sections) provided in this template. The intention of this document entitled “Self-Study Guidelines and Template” is to illustrate what is required in the report, as well as formatting recommendations. Your report </w:t>
      </w:r>
      <w:proofErr w:type="gramStart"/>
      <w:r>
        <w:t>meet</w:t>
      </w:r>
      <w:proofErr w:type="gramEnd"/>
      <w:r>
        <w:t xml:space="preserve"> the length requirements set within this document and organized in a way that makes sense for the information you are presenting.</w:t>
      </w:r>
    </w:p>
    <w:p w14:paraId="5AF42B31" w14:textId="04106CDD" w:rsidR="0069012B" w:rsidRDefault="007B4BD8" w:rsidP="00381EC9">
      <w:pPr>
        <w:pStyle w:val="Heading2"/>
      </w:pPr>
      <w:bookmarkStart w:id="39" w:name="_Toc69464540"/>
      <w:r>
        <w:t>Background</w:t>
      </w:r>
      <w:bookmarkEnd w:id="39"/>
      <w:r>
        <w:t xml:space="preserve"> </w:t>
      </w:r>
    </w:p>
    <w:p w14:paraId="56E8CA30" w14:textId="77777777" w:rsidR="00C65411" w:rsidRDefault="00C65411" w:rsidP="00C65411">
      <w:r>
        <w:t>This section, the Background, provides necessary information for readers to know prior to being introduced to the scope and objectives. The first component of the main section must be the Introduction. The purpose of the Introduction is to provide background and rationale for the report and</w:t>
      </w:r>
      <w:r w:rsidRPr="00A751FD">
        <w:rPr>
          <w:b/>
          <w:bCs/>
        </w:rPr>
        <w:t xml:space="preserve"> </w:t>
      </w:r>
      <w:r>
        <w:t xml:space="preserve">establish the general scope, significance, and context of the problem addressed by the report. The Introduction should conclude with a brief statement that conveys information about the contents of the body of the report. Avoid providing excessive detail and convey only what is needed to understand the problem and the solutions. </w:t>
      </w:r>
    </w:p>
    <w:p w14:paraId="528A58AD" w14:textId="588B00B6" w:rsidR="007B4BD8" w:rsidRDefault="007B4BD8" w:rsidP="00381EC9">
      <w:pPr>
        <w:pStyle w:val="Heading2"/>
      </w:pPr>
      <w:bookmarkStart w:id="40" w:name="_Toc69464541"/>
      <w:r>
        <w:t xml:space="preserve">Scope </w:t>
      </w:r>
      <w:r w:rsidR="00471311">
        <w:t>and Objectives</w:t>
      </w:r>
      <w:bookmarkEnd w:id="40"/>
      <w:r w:rsidR="00471311">
        <w:t xml:space="preserve"> </w:t>
      </w:r>
    </w:p>
    <w:p w14:paraId="44C39ACD" w14:textId="77777777" w:rsidR="00BB68B8" w:rsidRDefault="00BB68B8" w:rsidP="00BB68B8">
      <w:r>
        <w:t>In this section, you should specify what is the scope and breadth of engineering analysis and/or design conducted in the self-study report. The Scope and Objectives’ section should include the overall theme of the literature review as well as the problem application section. For example, “</w:t>
      </w:r>
      <w:r>
        <w:rPr>
          <w:i/>
          <w:iCs/>
        </w:rPr>
        <w:t xml:space="preserve">The topic of </w:t>
      </w:r>
      <w:r w:rsidRPr="00167A1B">
        <w:rPr>
          <w:i/>
          <w:iCs/>
        </w:rPr>
        <w:t xml:space="preserve">XYZ </w:t>
      </w:r>
      <w:r>
        <w:rPr>
          <w:i/>
          <w:iCs/>
        </w:rPr>
        <w:t xml:space="preserve">and its effect on ABC was reviewed and the knowledge acquired was used to </w:t>
      </w:r>
      <w:r w:rsidRPr="00167A1B">
        <w:rPr>
          <w:i/>
          <w:iCs/>
        </w:rPr>
        <w:t>analyze</w:t>
      </w:r>
      <w:r>
        <w:rPr>
          <w:i/>
          <w:iCs/>
        </w:rPr>
        <w:t>/design and</w:t>
      </w:r>
      <w:r w:rsidRPr="00167A1B">
        <w:rPr>
          <w:i/>
          <w:iCs/>
        </w:rPr>
        <w:t xml:space="preserve"> solve problem A</w:t>
      </w:r>
      <w:r>
        <w:rPr>
          <w:i/>
          <w:iCs/>
        </w:rPr>
        <w:t>.</w:t>
      </w:r>
      <w:r>
        <w:t xml:space="preserve">” Note that when you are introducing the scope and overall </w:t>
      </w:r>
      <w:r>
        <w:lastRenderedPageBreak/>
        <w:t>them that it does not need to be formatted in italics, as in the previous sentence, nor should it only be limited to a single sentence. Your scope will typically vary between five to ten lines.</w:t>
      </w:r>
    </w:p>
    <w:p w14:paraId="32E4F13D" w14:textId="5BE1CC9C" w:rsidR="007B4BD8" w:rsidRDefault="003160FB" w:rsidP="0013369D">
      <w:pPr>
        <w:pStyle w:val="Heading1"/>
      </w:pPr>
      <w:bookmarkStart w:id="41" w:name="_Toc69464542"/>
      <w:r w:rsidRPr="009853A5">
        <w:t>Literature Review</w:t>
      </w:r>
      <w:bookmarkEnd w:id="41"/>
    </w:p>
    <w:p w14:paraId="0073771C" w14:textId="14F85211" w:rsidR="008B58A4" w:rsidRDefault="008B58A4" w:rsidP="008B58A4">
      <w:pPr>
        <w:pStyle w:val="Heading2"/>
      </w:pPr>
      <w:bookmarkStart w:id="42" w:name="_Toc69464543"/>
      <w:r>
        <w:t>What is a Lit</w:t>
      </w:r>
      <w:r w:rsidR="006C4419">
        <w:t>erature Review</w:t>
      </w:r>
      <w:bookmarkEnd w:id="42"/>
    </w:p>
    <w:p w14:paraId="0518E8E4" w14:textId="77777777" w:rsidR="00D06384" w:rsidRPr="009853A5" w:rsidRDefault="00D06384" w:rsidP="00D06384">
      <w:r>
        <w:t>A literature review is a commentary on the state-of-the-art of a particular field or topic. It should provide an overview of 1) the questions being asked in the field by the industry and researchers, 2) what has been observed and reported, and by whom, 3) the prevailing theories and hypotheses, and 4) identify appropriate and useful methods and methodologies for your topic. However, it is not just a list of references or direct quotes. You must paraphrase. Identify and comment on the key themes and trends, compare and contrast findings, and assess where the weaknesses and knowledge gaps are. A literature review can be organized chronologically, thematically, or methodologically. The literature review must include a minimum of 10 credible sources, and must be at least 1,500 words.</w:t>
      </w:r>
    </w:p>
    <w:p w14:paraId="1A1A13AE" w14:textId="1E1898F5" w:rsidR="0070589C" w:rsidRDefault="00A8054A" w:rsidP="00381EC9">
      <w:pPr>
        <w:pStyle w:val="Heading2"/>
      </w:pPr>
      <w:bookmarkStart w:id="43" w:name="_Toc69464544"/>
      <w:r>
        <w:t>How t</w:t>
      </w:r>
      <w:r w:rsidR="00AF4AE2">
        <w:t>o Conduct</w:t>
      </w:r>
      <w:r>
        <w:t xml:space="preserve"> </w:t>
      </w:r>
      <w:r w:rsidR="008C6A08">
        <w:t>a</w:t>
      </w:r>
      <w:r>
        <w:t xml:space="preserve"> Literature</w:t>
      </w:r>
      <w:r w:rsidR="00CD04E9">
        <w:t xml:space="preserve"> Review</w:t>
      </w:r>
      <w:bookmarkEnd w:id="43"/>
      <w:r>
        <w:t xml:space="preserve"> </w:t>
      </w:r>
    </w:p>
    <w:p w14:paraId="7A3130A2" w14:textId="77777777" w:rsidR="00D903A7" w:rsidRDefault="00D903A7" w:rsidP="00D903A7">
      <w:r>
        <w:t xml:space="preserve">The first step is to define the focus for your literature review. Narrowing down the scope of your topic to a specific idea, concept, or problem can be a difficult process but it is crucial. In the end, you should be able to clearly describe your topic using five to ten key words. This will not only help your search for relevant materials, but it will also help in defining the application problem later on. </w:t>
      </w:r>
    </w:p>
    <w:p w14:paraId="4C23A5BF" w14:textId="77777777" w:rsidR="00D903A7" w:rsidRDefault="00D903A7" w:rsidP="00D903A7">
      <w:r>
        <w:t xml:space="preserve">The second step is to search for relevant materials. A minimum of ten credible sources should be cited. The word “credible” is stressed because not all references are equal. Books, peer reviewed journal articles and conference papers, historical records, reports, statistical information, theses, </w:t>
      </w:r>
      <w:r>
        <w:lastRenderedPageBreak/>
        <w:t xml:space="preserve">and dissertations can all provide verifiable information that add authority to your report whereas information from personal sources or some online sources such as blogs and forums may be subjective or irrelevant. </w:t>
      </w:r>
    </w:p>
    <w:p w14:paraId="0E9A63A3" w14:textId="77777777" w:rsidR="00D903A7" w:rsidRDefault="00D903A7" w:rsidP="00D903A7">
      <w:r>
        <w:t xml:space="preserve">The following is not an exhaustive list but research papers in journals from the following publishers are generally reliable: the </w:t>
      </w:r>
      <w:hyperlink r:id="rId18" w:history="1">
        <w:r w:rsidRPr="00A93EE0">
          <w:rPr>
            <w:rStyle w:val="Hyperlink"/>
          </w:rPr>
          <w:t>American Society of Civil Engineers</w:t>
        </w:r>
      </w:hyperlink>
      <w:r>
        <w:t xml:space="preserve"> (ASCE), </w:t>
      </w:r>
      <w:hyperlink r:id="rId19" w:history="1">
        <w:r w:rsidRPr="00233C8C">
          <w:rPr>
            <w:rStyle w:val="Hyperlink"/>
          </w:rPr>
          <w:t>Elsevier</w:t>
        </w:r>
      </w:hyperlink>
      <w:r>
        <w:t xml:space="preserve">, </w:t>
      </w:r>
      <w:hyperlink r:id="rId20" w:history="1">
        <w:r w:rsidRPr="00402192">
          <w:rPr>
            <w:rStyle w:val="Hyperlink"/>
          </w:rPr>
          <w:t>NRC Research Press</w:t>
        </w:r>
      </w:hyperlink>
      <w:r>
        <w:t xml:space="preserve">, and </w:t>
      </w:r>
      <w:hyperlink r:id="rId21" w:history="1">
        <w:r w:rsidRPr="00D15E46">
          <w:rPr>
            <w:rStyle w:val="Hyperlink"/>
          </w:rPr>
          <w:t>Taylor and Francis</w:t>
        </w:r>
      </w:hyperlink>
      <w:r>
        <w:t>.</w:t>
      </w:r>
      <w:r w:rsidRPr="005D6224">
        <w:t xml:space="preserve"> </w:t>
      </w:r>
      <w:r>
        <w:t xml:space="preserve">Here is a </w:t>
      </w:r>
      <w:hyperlink r:id="rId22" w:history="1">
        <w:r w:rsidRPr="00081D35">
          <w:rPr>
            <w:rStyle w:val="Hyperlink"/>
          </w:rPr>
          <w:t>list</w:t>
        </w:r>
      </w:hyperlink>
      <w:r>
        <w:t xml:space="preserve"> of predatory journals which have questionable peer review processes, and hence, should be avoided. Please refer to the </w:t>
      </w:r>
      <w:hyperlink r:id="rId23" w:history="1">
        <w:r w:rsidRPr="00B8171C">
          <w:rPr>
            <w:rStyle w:val="Hyperlink"/>
          </w:rPr>
          <w:t>UW Library Website</w:t>
        </w:r>
      </w:hyperlink>
      <w:r>
        <w:t xml:space="preserve"> for tips on finding resources and helpful guidance on conducting research. </w:t>
      </w:r>
    </w:p>
    <w:p w14:paraId="53ED101F" w14:textId="77777777" w:rsidR="00D903A7" w:rsidRDefault="00D903A7" w:rsidP="00D903A7">
      <w:r>
        <w:t>Once you have found some potentially relevant materials, you must critically evaluate them. Consider factors such as:</w:t>
      </w:r>
      <w:r w:rsidRPr="000652B5">
        <w:t xml:space="preserve"> </w:t>
      </w:r>
    </w:p>
    <w:p w14:paraId="48906009" w14:textId="77777777" w:rsidR="00D903A7" w:rsidRDefault="00D903A7" w:rsidP="00D903A7">
      <w:pPr>
        <w:pStyle w:val="ListParagraph"/>
        <w:numPr>
          <w:ilvl w:val="0"/>
          <w:numId w:val="15"/>
        </w:numPr>
      </w:pPr>
      <w:r>
        <w:t xml:space="preserve">Author credentials – are they an expert in the field? Are they affiliated with a reputable organization? </w:t>
      </w:r>
    </w:p>
    <w:p w14:paraId="65C10CE3" w14:textId="77777777" w:rsidR="00D903A7" w:rsidRDefault="00D903A7" w:rsidP="00D903A7">
      <w:pPr>
        <w:pStyle w:val="ListParagraph"/>
        <w:numPr>
          <w:ilvl w:val="0"/>
          <w:numId w:val="15"/>
        </w:numPr>
      </w:pPr>
      <w:r>
        <w:t xml:space="preserve">Is the publication current or has the knowledge moved on? </w:t>
      </w:r>
    </w:p>
    <w:p w14:paraId="3A185594" w14:textId="77777777" w:rsidR="00D903A7" w:rsidRDefault="00D903A7" w:rsidP="00D903A7">
      <w:pPr>
        <w:pStyle w:val="ListParagraph"/>
        <w:numPr>
          <w:ilvl w:val="0"/>
          <w:numId w:val="15"/>
        </w:numPr>
      </w:pPr>
      <w:r>
        <w:t xml:space="preserve">For journal articles, is it peer reviewed? </w:t>
      </w:r>
    </w:p>
    <w:p w14:paraId="5297E4EF" w14:textId="77777777" w:rsidR="00D903A7" w:rsidRDefault="00D903A7" w:rsidP="00D903A7">
      <w:pPr>
        <w:pStyle w:val="ListParagraph"/>
        <w:numPr>
          <w:ilvl w:val="0"/>
          <w:numId w:val="15"/>
        </w:numPr>
      </w:pPr>
      <w:r>
        <w:t xml:space="preserve">Who is the intended audience? </w:t>
      </w:r>
    </w:p>
    <w:p w14:paraId="28367A52" w14:textId="77777777" w:rsidR="00D903A7" w:rsidRDefault="00D903A7" w:rsidP="00D903A7">
      <w:pPr>
        <w:pStyle w:val="ListParagraph"/>
        <w:numPr>
          <w:ilvl w:val="0"/>
          <w:numId w:val="15"/>
        </w:numPr>
      </w:pPr>
      <w:r>
        <w:t xml:space="preserve">Does it cite relevant literature? </w:t>
      </w:r>
    </w:p>
    <w:p w14:paraId="4CFF58EE" w14:textId="77777777" w:rsidR="00D903A7" w:rsidRDefault="00D903A7" w:rsidP="00D903A7">
      <w:pPr>
        <w:pStyle w:val="ListParagraph"/>
        <w:numPr>
          <w:ilvl w:val="0"/>
          <w:numId w:val="15"/>
        </w:numPr>
      </w:pPr>
      <w:r>
        <w:t xml:space="preserve">Is it an objective fact-based viewpoint? </w:t>
      </w:r>
    </w:p>
    <w:p w14:paraId="7B0384B0" w14:textId="77777777" w:rsidR="00D903A7" w:rsidRDefault="00D903A7" w:rsidP="00D903A7">
      <w:pPr>
        <w:pStyle w:val="ListParagraph"/>
        <w:numPr>
          <w:ilvl w:val="0"/>
          <w:numId w:val="15"/>
        </w:numPr>
      </w:pPr>
      <w:r>
        <w:t xml:space="preserve">Is it logically organized and clear to follow? </w:t>
      </w:r>
    </w:p>
    <w:p w14:paraId="51065929" w14:textId="77777777" w:rsidR="00D903A7" w:rsidRDefault="00D903A7" w:rsidP="00D903A7">
      <w:pPr>
        <w:pStyle w:val="ListParagraph"/>
        <w:numPr>
          <w:ilvl w:val="0"/>
          <w:numId w:val="15"/>
        </w:numPr>
      </w:pPr>
      <w:r>
        <w:t xml:space="preserve">Will the </w:t>
      </w:r>
      <w:proofErr w:type="gramStart"/>
      <w:r>
        <w:t>particular study</w:t>
      </w:r>
      <w:proofErr w:type="gramEnd"/>
      <w:r>
        <w:t xml:space="preserve"> inform your problem application?</w:t>
      </w:r>
    </w:p>
    <w:p w14:paraId="7B97523B" w14:textId="77777777" w:rsidR="00D903A7" w:rsidRDefault="00D903A7" w:rsidP="00D903A7">
      <w:r>
        <w:t xml:space="preserve">Finally, synthesise the information that you have collected. The literature review should provide the background information and knowledge needed to understand and help solve the problem in the application section. </w:t>
      </w:r>
    </w:p>
    <w:p w14:paraId="29A6690A" w14:textId="4EF608DA" w:rsidR="00CE5E6B" w:rsidRDefault="00CE5E6B" w:rsidP="0013369D">
      <w:pPr>
        <w:pStyle w:val="Heading1"/>
      </w:pPr>
      <w:bookmarkStart w:id="44" w:name="_Toc69464545"/>
      <w:r>
        <w:lastRenderedPageBreak/>
        <w:t>Application</w:t>
      </w:r>
      <w:r w:rsidR="00084384">
        <w:t xml:space="preserve"> Problem</w:t>
      </w:r>
      <w:bookmarkEnd w:id="44"/>
    </w:p>
    <w:p w14:paraId="70EF6711" w14:textId="77777777" w:rsidR="00D769EB" w:rsidRDefault="00D769EB" w:rsidP="00D769EB">
      <w:r>
        <w:t xml:space="preserve">Since work term reports are required to be technical documents focusing on the solution of an engineering analysis and/or design problem, you are required to apply the knowledge gained from the literature review to a real or hypothetical problem as defined in your scope. The application problem must be closely related to the main topic and sufficiently constrained so that only the knowledge acquired from the literature review and your existing knowledge is needed to develop a solution. This section should provide a detailed technical description of the problem and </w:t>
      </w:r>
      <w:r w:rsidRPr="00E82959">
        <w:t xml:space="preserve">demonstrate mastery of the chosen topic through a clearly structured </w:t>
      </w:r>
      <w:r>
        <w:t>solution approach</w:t>
      </w:r>
      <w:r w:rsidRPr="00E82959">
        <w:t>, and a discussion on how the solution compares to existing work in the literature.</w:t>
      </w:r>
    </w:p>
    <w:p w14:paraId="2B51FD86" w14:textId="77777777" w:rsidR="00D769EB" w:rsidRDefault="00D769EB" w:rsidP="00D769EB">
      <w:r>
        <w:t xml:space="preserve">Some ideas for the application problem include resolving a problem considered in the references in the literature review using a different methodology, extending an existing analysis or design, or conducting your own analysis or design using case studies or open data. The following open databases can be excellent resources: </w:t>
      </w:r>
      <w:hyperlink r:id="rId24" w:history="1">
        <w:r w:rsidRPr="00F520EB">
          <w:rPr>
            <w:rStyle w:val="Hyperlink"/>
          </w:rPr>
          <w:t>Open Canada</w:t>
        </w:r>
      </w:hyperlink>
      <w:r>
        <w:t xml:space="preserve">, </w:t>
      </w:r>
      <w:hyperlink r:id="rId25" w:history="1">
        <w:r w:rsidRPr="00395B12">
          <w:rPr>
            <w:rStyle w:val="Hyperlink"/>
          </w:rPr>
          <w:t>Registry of Open Data on AWS</w:t>
        </w:r>
      </w:hyperlink>
      <w:r>
        <w:t xml:space="preserve">, </w:t>
      </w:r>
      <w:hyperlink r:id="rId26" w:history="1">
        <w:r w:rsidRPr="00BC5C12">
          <w:rPr>
            <w:rStyle w:val="Hyperlink"/>
          </w:rPr>
          <w:t>Harvard Dataverse</w:t>
        </w:r>
      </w:hyperlink>
      <w:r>
        <w:t xml:space="preserve">, and </w:t>
      </w:r>
      <w:hyperlink r:id="rId27" w:history="1">
        <w:proofErr w:type="spellStart"/>
        <w:r>
          <w:rPr>
            <w:rStyle w:val="Hyperlink"/>
          </w:rPr>
          <w:t>DataCenterHub</w:t>
        </w:r>
        <w:proofErr w:type="spellEnd"/>
      </w:hyperlink>
      <w:r>
        <w:t>. Forging or making up data is not permitted under any scenario.</w:t>
      </w:r>
      <w:r w:rsidDel="003B7A9C">
        <w:t xml:space="preserve"> </w:t>
      </w:r>
      <w:r>
        <w:t>In any case, the solution process must incorporate the knowledge you gained from the literature review. The technical content of the application component is assessed similarly to traditional technical work reports.</w:t>
      </w:r>
    </w:p>
    <w:p w14:paraId="4CE38836" w14:textId="6BF7D39F" w:rsidR="00620649" w:rsidRDefault="00DC5CD3" w:rsidP="0013369D">
      <w:pPr>
        <w:pStyle w:val="Heading1"/>
      </w:pPr>
      <w:bookmarkStart w:id="45" w:name="_Toc69464546"/>
      <w:r>
        <w:t xml:space="preserve">Self </w:t>
      </w:r>
      <w:r w:rsidR="00411AB2">
        <w:t>S</w:t>
      </w:r>
      <w:r>
        <w:t xml:space="preserve">tudy </w:t>
      </w:r>
      <w:r w:rsidR="00411AB2">
        <w:t>R</w:t>
      </w:r>
      <w:r>
        <w:t>equirements</w:t>
      </w:r>
      <w:bookmarkEnd w:id="45"/>
    </w:p>
    <w:p w14:paraId="3EE90721" w14:textId="606F1597" w:rsidR="00A42E42" w:rsidRDefault="00DC5CD3" w:rsidP="00381EC9">
      <w:pPr>
        <w:pStyle w:val="Heading2"/>
      </w:pPr>
      <w:bookmarkStart w:id="46" w:name="_Toc69464547"/>
      <w:r>
        <w:t xml:space="preserve">Length of </w:t>
      </w:r>
      <w:r w:rsidR="00906FE7">
        <w:t>S</w:t>
      </w:r>
      <w:r>
        <w:t>elf</w:t>
      </w:r>
      <w:r w:rsidR="00364335">
        <w:t xml:space="preserve"> </w:t>
      </w:r>
      <w:r w:rsidR="00906FE7">
        <w:t>S</w:t>
      </w:r>
      <w:r>
        <w:t>tudy</w:t>
      </w:r>
      <w:r w:rsidR="00364335">
        <w:t xml:space="preserve"> </w:t>
      </w:r>
      <w:r w:rsidR="00906FE7">
        <w:t>R</w:t>
      </w:r>
      <w:r w:rsidR="00364335">
        <w:t>eports</w:t>
      </w:r>
      <w:bookmarkEnd w:id="46"/>
    </w:p>
    <w:p w14:paraId="0FCC4401" w14:textId="77777777" w:rsidR="00632B19" w:rsidRPr="00DF499E" w:rsidRDefault="00632B19" w:rsidP="00632B19">
      <w:r>
        <w:t xml:space="preserve">The text of the main section of work term reports, from the beginning of the Introduction to the Conclusions, should be within the range of 3000 to 5000 words, excluding tables and figures. Reports that are shorter or longer than this size may be rejected. For Self-Study work reports, the literature review must be at least 1500 words. </w:t>
      </w:r>
    </w:p>
    <w:p w14:paraId="214824BE" w14:textId="7C61AC57" w:rsidR="00775079" w:rsidRDefault="00F26209" w:rsidP="00381EC9">
      <w:pPr>
        <w:pStyle w:val="Heading2"/>
      </w:pPr>
      <w:bookmarkStart w:id="47" w:name="_Toc69464548"/>
      <w:r>
        <w:lastRenderedPageBreak/>
        <w:t>Structure</w:t>
      </w:r>
      <w:bookmarkEnd w:id="47"/>
      <w:r>
        <w:t xml:space="preserve"> </w:t>
      </w:r>
    </w:p>
    <w:p w14:paraId="4A1D8908" w14:textId="78A45A0F" w:rsidR="0092486C" w:rsidRDefault="00A328AD" w:rsidP="0092486C">
      <w:r>
        <w:t>Self study report should be organized in</w:t>
      </w:r>
      <w:r w:rsidR="003D1089">
        <w:t xml:space="preserve"> the following </w:t>
      </w:r>
      <w:r w:rsidR="00820BFA">
        <w:t>sequence.</w:t>
      </w:r>
      <w:r w:rsidR="003D1089">
        <w:t xml:space="preserve"> </w:t>
      </w:r>
    </w:p>
    <w:p w14:paraId="7F4AFCCB" w14:textId="13830D20" w:rsidR="003D1089" w:rsidRDefault="007B6E86" w:rsidP="0092486C">
      <w:r>
        <w:tab/>
        <w:t>Front cover</w:t>
      </w:r>
      <w:r w:rsidR="00D227B8">
        <w:t xml:space="preserve"> – no page number </w:t>
      </w:r>
    </w:p>
    <w:p w14:paraId="0C3A4815" w14:textId="2257532E" w:rsidR="00E675FA" w:rsidRDefault="00D227B8" w:rsidP="00E675FA">
      <w:pPr>
        <w:pStyle w:val="DoubleSpaceNoSpaceAfterParagraph"/>
        <w:ind w:left="0" w:firstLine="0"/>
        <w:jc w:val="left"/>
        <w:rPr>
          <w:highlight w:val="yellow"/>
        </w:rPr>
      </w:pPr>
      <w:r>
        <w:tab/>
      </w:r>
      <w:r w:rsidR="00E675FA">
        <w:t xml:space="preserve">Letter of Submittal – </w:t>
      </w:r>
      <w:r w:rsidR="00E675FA" w:rsidRPr="00386E59">
        <w:t>no page number</w:t>
      </w:r>
    </w:p>
    <w:p w14:paraId="32EC1530" w14:textId="77777777" w:rsidR="00E675FA" w:rsidRDefault="00E675FA" w:rsidP="00E675FA">
      <w:pPr>
        <w:pStyle w:val="DoubleSpaceNoSpaceAfterParagraph"/>
        <w:jc w:val="left"/>
      </w:pPr>
      <w:r>
        <w:t>Title Page – considered to be</w:t>
      </w:r>
      <w:r>
        <w:rPr>
          <w:i/>
          <w:iCs/>
        </w:rPr>
        <w:t xml:space="preserve"> </w:t>
      </w:r>
      <w:proofErr w:type="spellStart"/>
      <w:r>
        <w:t>i</w:t>
      </w:r>
      <w:proofErr w:type="spellEnd"/>
      <w:r>
        <w:t xml:space="preserve">, but not </w:t>
      </w:r>
      <w:proofErr w:type="gramStart"/>
      <w:r>
        <w:t>indicated</w:t>
      </w:r>
      <w:proofErr w:type="gramEnd"/>
    </w:p>
    <w:p w14:paraId="25F597D3" w14:textId="77777777" w:rsidR="00E675FA" w:rsidRDefault="00E675FA" w:rsidP="00E675FA">
      <w:pPr>
        <w:pStyle w:val="DoubleSpaceNoSpaceAfterParagraph"/>
        <w:jc w:val="left"/>
      </w:pPr>
      <w:r>
        <w:t>Summary (or Executive Summary) – page ii</w:t>
      </w:r>
    </w:p>
    <w:p w14:paraId="59CE34C5" w14:textId="46A4244F" w:rsidR="00E675FA" w:rsidRDefault="00E675FA" w:rsidP="00E675FA">
      <w:pPr>
        <w:pStyle w:val="DoubleSpaceNoSpaceAfterParagraph"/>
        <w:jc w:val="left"/>
      </w:pPr>
      <w:r>
        <w:t>Acknowledgments (optional) – page iii</w:t>
      </w:r>
      <w:r w:rsidR="00954F3E">
        <w:t>,</w:t>
      </w:r>
      <w:r>
        <w:t xml:space="preserve"> if included</w:t>
      </w:r>
    </w:p>
    <w:p w14:paraId="56CB4F78" w14:textId="77777777" w:rsidR="00E675FA" w:rsidRDefault="00E675FA" w:rsidP="00E675FA">
      <w:pPr>
        <w:pStyle w:val="DoubleSpaceNoSpaceAfterParagraph"/>
        <w:jc w:val="left"/>
      </w:pPr>
      <w:r>
        <w:t xml:space="preserve">Table of Contents – page iii or iv, depending on whether acknowledgements are </w:t>
      </w:r>
      <w:proofErr w:type="gramStart"/>
      <w:r>
        <w:t>included</w:t>
      </w:r>
      <w:proofErr w:type="gramEnd"/>
    </w:p>
    <w:p w14:paraId="50B489A2" w14:textId="77777777" w:rsidR="00E675FA" w:rsidRDefault="00E675FA" w:rsidP="00E675FA">
      <w:pPr>
        <w:pStyle w:val="DoubleSpaceNoSpaceAfterParagraph"/>
        <w:jc w:val="left"/>
      </w:pPr>
      <w:r>
        <w:t xml:space="preserve">List of Tables – page iv or v, depending on the length of the list and whether acknowledgments are </w:t>
      </w:r>
      <w:proofErr w:type="gramStart"/>
      <w:r>
        <w:t>included</w:t>
      </w:r>
      <w:proofErr w:type="gramEnd"/>
    </w:p>
    <w:p w14:paraId="3910D9ED" w14:textId="77777777" w:rsidR="00E675FA" w:rsidRDefault="00E675FA" w:rsidP="00E675FA">
      <w:pPr>
        <w:pStyle w:val="DoubleSpaceNoSpaceAfterParagraph"/>
        <w:jc w:val="left"/>
      </w:pPr>
      <w:r>
        <w:t xml:space="preserve">List of Figures – page iv or v, depending on the length of the list and whether   acknowledgments are </w:t>
      </w:r>
      <w:proofErr w:type="gramStart"/>
      <w:r>
        <w:t>included</w:t>
      </w:r>
      <w:proofErr w:type="gramEnd"/>
    </w:p>
    <w:p w14:paraId="56853D47" w14:textId="77777777" w:rsidR="00E675FA" w:rsidRDefault="00E675FA" w:rsidP="00E675FA">
      <w:pPr>
        <w:pStyle w:val="DoubleSpaceNoSpaceAfterParagraph"/>
        <w:jc w:val="left"/>
      </w:pPr>
      <w:r>
        <w:t xml:space="preserve">List of Appendices (if appropriate) – page iv or v, depending on the length of the list and whether acknowledgments are </w:t>
      </w:r>
      <w:proofErr w:type="gramStart"/>
      <w:r>
        <w:t>included</w:t>
      </w:r>
      <w:proofErr w:type="gramEnd"/>
    </w:p>
    <w:p w14:paraId="508CA103" w14:textId="077CECBD" w:rsidR="00E675FA" w:rsidRDefault="00E675FA" w:rsidP="00E675FA">
      <w:pPr>
        <w:pStyle w:val="DoubleSpaceNoSpaceAfterParagraph"/>
        <w:jc w:val="left"/>
      </w:pPr>
      <w:r>
        <w:t>Introduction</w:t>
      </w:r>
      <w:r w:rsidR="00C07B21">
        <w:t xml:space="preserve"> -</w:t>
      </w:r>
      <w:r>
        <w:t xml:space="preserve"> page 1</w:t>
      </w:r>
    </w:p>
    <w:p w14:paraId="71B79196" w14:textId="541FD793" w:rsidR="0073020B" w:rsidRDefault="0073020B" w:rsidP="00E675FA">
      <w:pPr>
        <w:pStyle w:val="DoubleSpaceNoSpaceAfterParagraph"/>
        <w:jc w:val="left"/>
      </w:pPr>
      <w:r>
        <w:tab/>
        <w:t>Background</w:t>
      </w:r>
    </w:p>
    <w:p w14:paraId="4B576553" w14:textId="05EF99BB" w:rsidR="0073020B" w:rsidRDefault="0073020B" w:rsidP="00E675FA">
      <w:pPr>
        <w:pStyle w:val="DoubleSpaceNoSpaceAfterParagraph"/>
        <w:jc w:val="left"/>
      </w:pPr>
      <w:r>
        <w:tab/>
        <w:t xml:space="preserve">Scope </w:t>
      </w:r>
    </w:p>
    <w:p w14:paraId="53E947D1" w14:textId="0A6F8490" w:rsidR="0073020B" w:rsidRDefault="0073020B" w:rsidP="00E675FA">
      <w:pPr>
        <w:pStyle w:val="DoubleSpaceNoSpaceAfterParagraph"/>
        <w:jc w:val="left"/>
      </w:pPr>
      <w:r>
        <w:t xml:space="preserve">Literature review </w:t>
      </w:r>
    </w:p>
    <w:p w14:paraId="733D4DEB" w14:textId="3C7A6ECA" w:rsidR="00BC3107" w:rsidRDefault="00BC3107" w:rsidP="00E675FA">
      <w:pPr>
        <w:pStyle w:val="DoubleSpaceNoSpaceAfterParagraph"/>
        <w:jc w:val="left"/>
      </w:pPr>
      <w:r>
        <w:t xml:space="preserve">Application </w:t>
      </w:r>
    </w:p>
    <w:p w14:paraId="3FF91107" w14:textId="0EB6393E" w:rsidR="00BC3107" w:rsidRDefault="00BC3107" w:rsidP="00E675FA">
      <w:pPr>
        <w:pStyle w:val="DoubleSpaceNoSpaceAfterParagraph"/>
        <w:jc w:val="left"/>
      </w:pPr>
      <w:r>
        <w:tab/>
        <w:t>Problem statement</w:t>
      </w:r>
    </w:p>
    <w:p w14:paraId="7FBEB206" w14:textId="36C7CD93" w:rsidR="00BC3107" w:rsidRDefault="00BC3107" w:rsidP="00E675FA">
      <w:pPr>
        <w:pStyle w:val="DoubleSpaceNoSpaceAfterParagraph"/>
        <w:jc w:val="left"/>
      </w:pPr>
      <w:r>
        <w:tab/>
        <w:t>Analysis/Design</w:t>
      </w:r>
    </w:p>
    <w:p w14:paraId="3E09D039" w14:textId="77777777" w:rsidR="00E675FA" w:rsidRDefault="00E675FA" w:rsidP="00E675FA">
      <w:pPr>
        <w:pStyle w:val="DoubleSpaceNoSpaceAfterParagraph"/>
        <w:jc w:val="left"/>
      </w:pPr>
      <w:r>
        <w:t xml:space="preserve">Conclusions </w:t>
      </w:r>
    </w:p>
    <w:p w14:paraId="1985F646" w14:textId="77777777" w:rsidR="00E675FA" w:rsidRDefault="00E675FA" w:rsidP="00E675FA">
      <w:pPr>
        <w:pStyle w:val="DoubleSpaceNoSpaceAfterParagraph"/>
        <w:jc w:val="left"/>
      </w:pPr>
      <w:r>
        <w:t>Recommendations (optional)</w:t>
      </w:r>
    </w:p>
    <w:p w14:paraId="43458D8F" w14:textId="77777777" w:rsidR="00E675FA" w:rsidRDefault="00E675FA" w:rsidP="00E675FA">
      <w:pPr>
        <w:pStyle w:val="DoubleSpaceNoSpaceAfterParagraph"/>
        <w:jc w:val="left"/>
      </w:pPr>
      <w:r>
        <w:lastRenderedPageBreak/>
        <w:t>References</w:t>
      </w:r>
    </w:p>
    <w:p w14:paraId="5E546E48" w14:textId="77777777" w:rsidR="00E675FA" w:rsidRDefault="00E675FA" w:rsidP="00E675FA">
      <w:pPr>
        <w:pStyle w:val="DoubleSpaceNoSpaceAfterParagraph"/>
        <w:jc w:val="left"/>
      </w:pPr>
      <w:r>
        <w:t>Glossary (optional)</w:t>
      </w:r>
    </w:p>
    <w:p w14:paraId="681796FF" w14:textId="419177BC" w:rsidR="00E6384B" w:rsidRDefault="00E675FA" w:rsidP="00E675FA">
      <w:pPr>
        <w:pStyle w:val="DoubleSpaceNoSpaceAfterParagraph"/>
        <w:jc w:val="left"/>
      </w:pPr>
      <w:r>
        <w:t>Appendices (optional)</w:t>
      </w:r>
    </w:p>
    <w:p w14:paraId="20EEBF62" w14:textId="3C3A302E" w:rsidR="00020BD0" w:rsidRDefault="0083184B" w:rsidP="00381EC9">
      <w:pPr>
        <w:pStyle w:val="Heading2"/>
      </w:pPr>
      <w:bookmarkStart w:id="48" w:name="_Toc69464549"/>
      <w:r>
        <w:t>Formatting</w:t>
      </w:r>
      <w:r w:rsidR="00411AB2">
        <w:t xml:space="preserve"> and </w:t>
      </w:r>
      <w:r w:rsidR="003E57AC">
        <w:t>S</w:t>
      </w:r>
      <w:r w:rsidR="00411AB2">
        <w:t>tyling</w:t>
      </w:r>
      <w:bookmarkEnd w:id="48"/>
    </w:p>
    <w:p w14:paraId="03ACF64B" w14:textId="77777777" w:rsidR="00977D32" w:rsidRDefault="00977D32" w:rsidP="00977D32">
      <w:r>
        <w:t xml:space="preserve">Tables and Figures should be numbered consecutively throughout the report (1, 2, 3, 4, etc.). Headings or captions for tables are placed above the table while those for figures are placed below the figure. Additionally, make sure that you are introducing the figure or graph using a sentence or two before the actual graph. </w:t>
      </w:r>
    </w:p>
    <w:p w14:paraId="309875F0" w14:textId="784DFF6E" w:rsidR="00A63DDD" w:rsidRDefault="00A63DDD" w:rsidP="002D3CDA">
      <w:pPr>
        <w:pStyle w:val="Heading3"/>
      </w:pPr>
      <w:bookmarkStart w:id="49" w:name="_Toc69464550"/>
      <w:r>
        <w:t xml:space="preserve">Font and </w:t>
      </w:r>
      <w:r w:rsidR="003E57AC" w:rsidRPr="00120671">
        <w:t>S</w:t>
      </w:r>
      <w:r w:rsidRPr="00120671">
        <w:t>pacing</w:t>
      </w:r>
      <w:bookmarkEnd w:id="49"/>
      <w:r>
        <w:t xml:space="preserve"> </w:t>
      </w:r>
    </w:p>
    <w:p w14:paraId="4473CAD2" w14:textId="77777777" w:rsidR="00047BEB" w:rsidRPr="006259DF" w:rsidRDefault="00047BEB" w:rsidP="00047BEB">
      <w:pPr>
        <w:rPr>
          <w:b/>
          <w:bCs/>
        </w:rPr>
      </w:pPr>
      <w:r>
        <w:t>Reports should be typed using double (2X) line spacing, using 12-point Times New Roman. Bold type font should not be used to emphasize words within the text, although bold headings are acceptable.</w:t>
      </w:r>
    </w:p>
    <w:p w14:paraId="2938C510" w14:textId="77777777" w:rsidR="00047BEB" w:rsidRDefault="00047BEB" w:rsidP="00047BEB">
      <w:r>
        <w:t>Except for the Summary, Table of Contents, Lists of Tables and Figures, References, and Acknowledgements, you should not start each section on a new page. That is, beginning with the Introduction, each section should follow immediately after the previous one. Large blank spaces should not be left between sections of the main body. However, if the text is block formatted with no indentation of the first lines of the paragraphs, as these guidelines are, an extra space should be inserted between paragraphs.</w:t>
      </w:r>
    </w:p>
    <w:p w14:paraId="3C11E7CE" w14:textId="0C691091" w:rsidR="00A63DDD" w:rsidRDefault="00E22D4B" w:rsidP="002D3CDA">
      <w:pPr>
        <w:pStyle w:val="Heading3"/>
      </w:pPr>
      <w:bookmarkStart w:id="50" w:name="_Toc69464551"/>
      <w:r>
        <w:t xml:space="preserve">Margins and </w:t>
      </w:r>
      <w:r w:rsidR="003E57AC">
        <w:t>P</w:t>
      </w:r>
      <w:r>
        <w:t xml:space="preserve">age </w:t>
      </w:r>
      <w:r w:rsidR="003E57AC">
        <w:t>N</w:t>
      </w:r>
      <w:r>
        <w:t>umbers</w:t>
      </w:r>
      <w:bookmarkEnd w:id="50"/>
    </w:p>
    <w:p w14:paraId="557F866D" w14:textId="77777777" w:rsidR="00957EF6" w:rsidRPr="007B50A4" w:rsidRDefault="00957EF6" w:rsidP="00957EF6">
      <w:r w:rsidRPr="007B50A4">
        <w:t>A minimum width of 25 mm should be used for the top, bottom, and right margins. All text should be aligned with the left margin</w:t>
      </w:r>
      <w:r>
        <w:t xml:space="preserve"> and justified</w:t>
      </w:r>
      <w:r w:rsidRPr="007B50A4">
        <w:t xml:space="preserve">, except </w:t>
      </w:r>
      <w:r>
        <w:t xml:space="preserve">for </w:t>
      </w:r>
      <w:r w:rsidRPr="007B50A4">
        <w:t>indented quotes.</w:t>
      </w:r>
    </w:p>
    <w:p w14:paraId="1854E5D5" w14:textId="77777777" w:rsidR="00957EF6" w:rsidRDefault="00957EF6" w:rsidP="00957EF6">
      <w:r>
        <w:lastRenderedPageBreak/>
        <w:t>Pages must be numbered. The numbers are to be located at the bottom of the page and can be placed in the middle of the page or in the right-hand corner. The numbering must be consistent throughout the report. Pages for the introductory sections of a report should be numbered using lower-case Roman numerals. The first page to be numbered with an Arabic numeral is the first page of the Introduction section.</w:t>
      </w:r>
    </w:p>
    <w:p w14:paraId="12F26285" w14:textId="3BE78BCD" w:rsidR="001757A5" w:rsidRDefault="001757A5" w:rsidP="00A0287E">
      <w:pPr>
        <w:pStyle w:val="Heading3"/>
      </w:pPr>
      <w:bookmarkStart w:id="51" w:name="_Toc69464552"/>
      <w:r>
        <w:t>Units (SI)</w:t>
      </w:r>
      <w:bookmarkEnd w:id="51"/>
    </w:p>
    <w:p w14:paraId="05B9E147" w14:textId="77777777" w:rsidR="00024C19" w:rsidRDefault="00024C19" w:rsidP="00024C19">
      <w:r w:rsidRPr="00B142B5">
        <w:t xml:space="preserve">The </w:t>
      </w:r>
      <w:r w:rsidRPr="003C2B38">
        <w:t>International System (SI) of units should be used throughout the report. If the British (or Imperial) system of units is used</w:t>
      </w:r>
      <w:r w:rsidRPr="00B142B5">
        <w:t xml:space="preserve"> during the work term, then SI equivalents must be quoted in parentheses immediately following the Imperial units.</w:t>
      </w:r>
    </w:p>
    <w:p w14:paraId="64F7498F" w14:textId="15F34486" w:rsidR="00B66174" w:rsidRDefault="00F3567F" w:rsidP="00A0287E">
      <w:pPr>
        <w:pStyle w:val="Heading3"/>
      </w:pPr>
      <w:bookmarkStart w:id="52" w:name="_Toc69464553"/>
      <w:r>
        <w:t>F</w:t>
      </w:r>
      <w:r w:rsidR="00E078A0">
        <w:t>igure</w:t>
      </w:r>
      <w:r>
        <w:t>s</w:t>
      </w:r>
      <w:bookmarkEnd w:id="52"/>
      <w:r w:rsidR="00E078A0">
        <w:t xml:space="preserve"> </w:t>
      </w:r>
    </w:p>
    <w:p w14:paraId="0CAFEAEC" w14:textId="77777777" w:rsidR="00892AA2" w:rsidRDefault="00892AA2" w:rsidP="00892AA2">
      <w:r>
        <w:t>The current section serves two purposes: 1) to demonstrate how a figure should be referenced, and 2) to demonstrate the expected, or similar, formatting of key components comprising the report. Figure 1 shows a representative Summary with its key elements.</w:t>
      </w:r>
    </w:p>
    <w:p w14:paraId="3D174EFB" w14:textId="503E910B" w:rsidR="00744A3C" w:rsidRDefault="008D7FDD" w:rsidP="00744A3C">
      <w:pPr>
        <w:keepNext/>
      </w:pPr>
      <w:r>
        <w:rPr>
          <w:szCs w:val="24"/>
        </w:rPr>
        <w:lastRenderedPageBreak/>
        <w:t xml:space="preserve">Figure 2 shows a representative table of content with </w:t>
      </w:r>
      <w:proofErr w:type="gramStart"/>
      <w:r>
        <w:rPr>
          <w:szCs w:val="24"/>
        </w:rPr>
        <w:t>all of</w:t>
      </w:r>
      <w:proofErr w:type="gramEnd"/>
      <w:r>
        <w:rPr>
          <w:szCs w:val="24"/>
        </w:rPr>
        <w:t xml:space="preserve"> its key elements. Note that separate list of tables, figures, and appendices are required.</w:t>
      </w:r>
      <w:r>
        <w:rPr>
          <w:noProof/>
        </w:rPr>
        <w:t xml:space="preserve"> </w:t>
      </w:r>
      <w:r w:rsidR="00FB2768">
        <w:rPr>
          <w:noProof/>
        </w:rPr>
        <mc:AlternateContent>
          <mc:Choice Requires="wps">
            <w:drawing>
              <wp:anchor distT="0" distB="0" distL="114300" distR="114300" simplePos="0" relativeHeight="251658246" behindDoc="1" locked="0" layoutInCell="1" allowOverlap="1" wp14:anchorId="3ACB99D6" wp14:editId="4B16F104">
                <wp:simplePos x="0" y="0"/>
                <wp:positionH relativeFrom="column">
                  <wp:posOffset>47625</wp:posOffset>
                </wp:positionH>
                <wp:positionV relativeFrom="paragraph">
                  <wp:posOffset>5558790</wp:posOffset>
                </wp:positionV>
                <wp:extent cx="583882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wps:spPr>
                      <wps:txbx>
                        <w:txbxContent>
                          <w:p w14:paraId="2679EE91" w14:textId="7EE9AA67" w:rsidR="00FB2768" w:rsidRPr="00FB2768" w:rsidRDefault="00FB2768" w:rsidP="00FB2768">
                            <w:pPr>
                              <w:pStyle w:val="Caption"/>
                              <w:rPr>
                                <w:noProof/>
                                <w:color w:val="auto"/>
                                <w:sz w:val="24"/>
                                <w:szCs w:val="24"/>
                              </w:rPr>
                            </w:pPr>
                            <w:bookmarkStart w:id="53" w:name="_Toc69464568"/>
                            <w:bookmarkStart w:id="54" w:name="_Toc69464898"/>
                            <w:r w:rsidRPr="00FB2768">
                              <w:rPr>
                                <w:b/>
                                <w:bCs/>
                                <w:color w:val="auto"/>
                                <w:sz w:val="24"/>
                                <w:szCs w:val="24"/>
                              </w:rPr>
                              <w:t xml:space="preserve">Figure </w:t>
                            </w:r>
                            <w:r w:rsidRPr="00FB2768">
                              <w:rPr>
                                <w:b/>
                                <w:bCs/>
                                <w:color w:val="auto"/>
                                <w:sz w:val="24"/>
                                <w:szCs w:val="24"/>
                              </w:rPr>
                              <w:fldChar w:fldCharType="begin"/>
                            </w:r>
                            <w:r w:rsidRPr="00FB2768">
                              <w:rPr>
                                <w:b/>
                                <w:bCs/>
                                <w:color w:val="auto"/>
                                <w:sz w:val="24"/>
                                <w:szCs w:val="24"/>
                              </w:rPr>
                              <w:instrText xml:space="preserve"> SEQ Figure \* ARABIC </w:instrText>
                            </w:r>
                            <w:r w:rsidRPr="00FB2768">
                              <w:rPr>
                                <w:b/>
                                <w:bCs/>
                                <w:color w:val="auto"/>
                                <w:sz w:val="24"/>
                                <w:szCs w:val="24"/>
                              </w:rPr>
                              <w:fldChar w:fldCharType="separate"/>
                            </w:r>
                            <w:r w:rsidR="001626C5">
                              <w:rPr>
                                <w:b/>
                                <w:bCs/>
                                <w:noProof/>
                                <w:color w:val="auto"/>
                                <w:sz w:val="24"/>
                                <w:szCs w:val="24"/>
                              </w:rPr>
                              <w:t>1</w:t>
                            </w:r>
                            <w:r w:rsidRPr="00FB2768">
                              <w:rPr>
                                <w:b/>
                                <w:bCs/>
                                <w:color w:val="auto"/>
                                <w:sz w:val="24"/>
                                <w:szCs w:val="24"/>
                              </w:rPr>
                              <w:fldChar w:fldCharType="end"/>
                            </w:r>
                            <w:r w:rsidRPr="00FB2768">
                              <w:rPr>
                                <w:b/>
                                <w:bCs/>
                                <w:color w:val="auto"/>
                                <w:sz w:val="24"/>
                                <w:szCs w:val="24"/>
                              </w:rPr>
                              <w:t>:</w:t>
                            </w:r>
                            <w:r w:rsidRPr="00FB2768">
                              <w:rPr>
                                <w:color w:val="auto"/>
                                <w:sz w:val="24"/>
                                <w:szCs w:val="24"/>
                              </w:rPr>
                              <w:t xml:space="preserve"> Sample summary page</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CB99D6" id="_x0000_t202" coordsize="21600,21600" o:spt="202" path="m,l,21600r21600,l21600,xe">
                <v:stroke joinstyle="miter"/>
                <v:path gradientshapeok="t" o:connecttype="rect"/>
              </v:shapetype>
              <v:shape id="Text Box 4" o:spid="_x0000_s1026" type="#_x0000_t202" style="position:absolute;left:0;text-align:left;margin-left:3.75pt;margin-top:437.7pt;width:459.75pt;height:.0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" stroked="f">
                <v:textbox style="mso-fit-shape-to-text:t" inset="0,0,0,0">
                  <w:txbxContent>
                    <w:p w14:paraId="2679EE91" w14:textId="7EE9AA67" w:rsidR="00FB2768" w:rsidRPr="00FB2768" w:rsidRDefault="00FB2768" w:rsidP="00FB2768">
                      <w:pPr>
                        <w:pStyle w:val="Caption"/>
                        <w:rPr>
                          <w:noProof/>
                          <w:color w:val="auto"/>
                          <w:sz w:val="24"/>
                          <w:szCs w:val="24"/>
                        </w:rPr>
                      </w:pPr>
                      <w:bookmarkStart w:id="55" w:name="_Toc69464568"/>
                      <w:bookmarkStart w:id="56" w:name="_Toc69464898"/>
                      <w:r w:rsidRPr="00FB2768">
                        <w:rPr>
                          <w:b/>
                          <w:bCs/>
                          <w:color w:val="auto"/>
                          <w:sz w:val="24"/>
                          <w:szCs w:val="24"/>
                        </w:rPr>
                        <w:t xml:space="preserve">Figure </w:t>
                      </w:r>
                      <w:r w:rsidRPr="00FB2768">
                        <w:rPr>
                          <w:b/>
                          <w:bCs/>
                          <w:color w:val="auto"/>
                          <w:sz w:val="24"/>
                          <w:szCs w:val="24"/>
                        </w:rPr>
                        <w:fldChar w:fldCharType="begin"/>
                      </w:r>
                      <w:r w:rsidRPr="00FB2768">
                        <w:rPr>
                          <w:b/>
                          <w:bCs/>
                          <w:color w:val="auto"/>
                          <w:sz w:val="24"/>
                          <w:szCs w:val="24"/>
                        </w:rPr>
                        <w:instrText xml:space="preserve"> SEQ Figure \* ARABIC </w:instrText>
                      </w:r>
                      <w:r w:rsidRPr="00FB2768">
                        <w:rPr>
                          <w:b/>
                          <w:bCs/>
                          <w:color w:val="auto"/>
                          <w:sz w:val="24"/>
                          <w:szCs w:val="24"/>
                        </w:rPr>
                        <w:fldChar w:fldCharType="separate"/>
                      </w:r>
                      <w:r w:rsidR="001626C5">
                        <w:rPr>
                          <w:b/>
                          <w:bCs/>
                          <w:noProof/>
                          <w:color w:val="auto"/>
                          <w:sz w:val="24"/>
                          <w:szCs w:val="24"/>
                        </w:rPr>
                        <w:t>1</w:t>
                      </w:r>
                      <w:r w:rsidRPr="00FB2768">
                        <w:rPr>
                          <w:b/>
                          <w:bCs/>
                          <w:color w:val="auto"/>
                          <w:sz w:val="24"/>
                          <w:szCs w:val="24"/>
                        </w:rPr>
                        <w:fldChar w:fldCharType="end"/>
                      </w:r>
                      <w:r w:rsidRPr="00FB2768">
                        <w:rPr>
                          <w:b/>
                          <w:bCs/>
                          <w:color w:val="auto"/>
                          <w:sz w:val="24"/>
                          <w:szCs w:val="24"/>
                        </w:rPr>
                        <w:t>:</w:t>
                      </w:r>
                      <w:r w:rsidRPr="00FB2768">
                        <w:rPr>
                          <w:color w:val="auto"/>
                          <w:sz w:val="24"/>
                          <w:szCs w:val="24"/>
                        </w:rPr>
                        <w:t xml:space="preserve"> Sample summary page</w:t>
                      </w:r>
                      <w:bookmarkEnd w:id="55"/>
                      <w:bookmarkEnd w:id="56"/>
                    </w:p>
                  </w:txbxContent>
                </v:textbox>
                <w10:wrap type="tight"/>
              </v:shape>
            </w:pict>
          </mc:Fallback>
        </mc:AlternateContent>
      </w:r>
      <w:r w:rsidR="00607C09">
        <w:rPr>
          <w:noProof/>
        </w:rPr>
        <w:drawing>
          <wp:anchor distT="0" distB="0" distL="114300" distR="114300" simplePos="0" relativeHeight="251658245" behindDoc="1" locked="0" layoutInCell="1" allowOverlap="1" wp14:anchorId="1A4BCC4C" wp14:editId="7686AB40">
            <wp:simplePos x="0" y="0"/>
            <wp:positionH relativeFrom="margin">
              <wp:align>center</wp:align>
            </wp:positionH>
            <wp:positionV relativeFrom="paragraph">
              <wp:posOffset>0</wp:posOffset>
            </wp:positionV>
            <wp:extent cx="5838825" cy="5501640"/>
            <wp:effectExtent l="0" t="0" r="9525" b="3810"/>
            <wp:wrapTight wrapText="bothSides">
              <wp:wrapPolygon edited="0">
                <wp:start x="0" y="0"/>
                <wp:lineTo x="0" y="21540"/>
                <wp:lineTo x="21565" y="21540"/>
                <wp:lineTo x="215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t="1" b="664"/>
                    <a:stretch/>
                  </pic:blipFill>
                  <pic:spPr bwMode="auto">
                    <a:xfrm>
                      <a:off x="0" y="0"/>
                      <a:ext cx="5838825" cy="5501640"/>
                    </a:xfrm>
                    <a:prstGeom prst="rect">
                      <a:avLst/>
                    </a:prstGeom>
                    <a:ln>
                      <a:noFill/>
                    </a:ln>
                    <a:extLst>
                      <a:ext uri="{53640926-AAD7-44D8-BBD7-CCE9431645EC}">
                        <a14:shadowObscured xmlns:a14="http://schemas.microsoft.com/office/drawing/2010/main"/>
                      </a:ext>
                    </a:extLst>
                  </pic:spPr>
                </pic:pic>
              </a:graphicData>
            </a:graphic>
          </wp:anchor>
        </w:drawing>
      </w:r>
    </w:p>
    <w:p w14:paraId="32705BE2" w14:textId="48DD06B0" w:rsidR="00A4013E" w:rsidRPr="006765EF" w:rsidRDefault="00D64609" w:rsidP="00FB2768">
      <w:pPr>
        <w:rPr>
          <w:szCs w:val="24"/>
        </w:rPr>
      </w:pPr>
      <w:r w:rsidRPr="007D46B3">
        <w:rPr>
          <w:noProof/>
          <w:szCs w:val="24"/>
        </w:rPr>
        <w:lastRenderedPageBreak/>
        <w:drawing>
          <wp:anchor distT="0" distB="0" distL="114300" distR="114300" simplePos="0" relativeHeight="251658243" behindDoc="1" locked="0" layoutInCell="1" allowOverlap="1" wp14:anchorId="0F005FC2" wp14:editId="7824F075">
            <wp:simplePos x="0" y="0"/>
            <wp:positionH relativeFrom="margin">
              <wp:posOffset>226695</wp:posOffset>
            </wp:positionH>
            <wp:positionV relativeFrom="paragraph">
              <wp:posOffset>635</wp:posOffset>
            </wp:positionV>
            <wp:extent cx="5581650" cy="6229350"/>
            <wp:effectExtent l="0" t="0" r="0" b="0"/>
            <wp:wrapTight wrapText="bothSides">
              <wp:wrapPolygon edited="0">
                <wp:start x="0" y="0"/>
                <wp:lineTo x="0" y="21534"/>
                <wp:lineTo x="21526" y="21534"/>
                <wp:lineTo x="21526"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81650" cy="6229350"/>
                    </a:xfrm>
                    <a:prstGeom prst="rect">
                      <a:avLst/>
                    </a:prstGeom>
                  </pic:spPr>
                </pic:pic>
              </a:graphicData>
            </a:graphic>
          </wp:anchor>
        </w:drawing>
      </w:r>
      <w:r w:rsidR="00123792" w:rsidRPr="008D0CA3">
        <w:rPr>
          <w:b/>
          <w:szCs w:val="24"/>
        </w:rPr>
        <w:br w:type="page"/>
      </w:r>
      <w:bookmarkStart w:id="57" w:name="_Toc54609324"/>
      <w:bookmarkStart w:id="58" w:name="_Toc54611265"/>
      <w:r w:rsidR="00FB2768">
        <w:rPr>
          <w:noProof/>
        </w:rPr>
        <mc:AlternateContent>
          <mc:Choice Requires="wps">
            <w:drawing>
              <wp:anchor distT="0" distB="0" distL="114300" distR="114300" simplePos="0" relativeHeight="251658244" behindDoc="1" locked="0" layoutInCell="1" allowOverlap="1" wp14:anchorId="77DB615C" wp14:editId="474EA748">
                <wp:simplePos x="0" y="0"/>
                <wp:positionH relativeFrom="column">
                  <wp:posOffset>180975</wp:posOffset>
                </wp:positionH>
                <wp:positionV relativeFrom="paragraph">
                  <wp:posOffset>6286500</wp:posOffset>
                </wp:positionV>
                <wp:extent cx="55816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02AD3B5C" w14:textId="7B187AA3" w:rsidR="00FB2768" w:rsidRPr="00FB2768" w:rsidRDefault="00FB2768" w:rsidP="00FB2768">
                            <w:pPr>
                              <w:pStyle w:val="Caption"/>
                              <w:rPr>
                                <w:color w:val="auto"/>
                                <w:sz w:val="24"/>
                                <w:szCs w:val="24"/>
                              </w:rPr>
                            </w:pPr>
                            <w:bookmarkStart w:id="59" w:name="_Toc69464569"/>
                            <w:bookmarkStart w:id="60" w:name="_Toc69464899"/>
                            <w:r w:rsidRPr="00FB2768">
                              <w:rPr>
                                <w:b/>
                                <w:bCs/>
                                <w:color w:val="auto"/>
                                <w:sz w:val="24"/>
                                <w:szCs w:val="24"/>
                              </w:rPr>
                              <w:t xml:space="preserve">Figure </w:t>
                            </w:r>
                            <w:r w:rsidRPr="00FB2768">
                              <w:rPr>
                                <w:b/>
                                <w:bCs/>
                                <w:color w:val="auto"/>
                                <w:sz w:val="24"/>
                                <w:szCs w:val="24"/>
                              </w:rPr>
                              <w:fldChar w:fldCharType="begin"/>
                            </w:r>
                            <w:r w:rsidRPr="00FB2768">
                              <w:rPr>
                                <w:b/>
                                <w:bCs/>
                                <w:color w:val="auto"/>
                                <w:sz w:val="24"/>
                                <w:szCs w:val="24"/>
                              </w:rPr>
                              <w:instrText xml:space="preserve"> SEQ Figure \* ARABIC </w:instrText>
                            </w:r>
                            <w:r w:rsidRPr="00FB2768">
                              <w:rPr>
                                <w:b/>
                                <w:bCs/>
                                <w:color w:val="auto"/>
                                <w:sz w:val="24"/>
                                <w:szCs w:val="24"/>
                              </w:rPr>
                              <w:fldChar w:fldCharType="separate"/>
                            </w:r>
                            <w:r w:rsidR="001626C5">
                              <w:rPr>
                                <w:b/>
                                <w:bCs/>
                                <w:noProof/>
                                <w:color w:val="auto"/>
                                <w:sz w:val="24"/>
                                <w:szCs w:val="24"/>
                              </w:rPr>
                              <w:t>2</w:t>
                            </w:r>
                            <w:r w:rsidRPr="00FB2768">
                              <w:rPr>
                                <w:b/>
                                <w:bCs/>
                                <w:color w:val="auto"/>
                                <w:sz w:val="24"/>
                                <w:szCs w:val="24"/>
                              </w:rPr>
                              <w:fldChar w:fldCharType="end"/>
                            </w:r>
                            <w:r w:rsidRPr="00FB2768">
                              <w:rPr>
                                <w:b/>
                                <w:bCs/>
                                <w:color w:val="auto"/>
                                <w:sz w:val="24"/>
                                <w:szCs w:val="24"/>
                              </w:rPr>
                              <w:t>:</w:t>
                            </w:r>
                            <w:r w:rsidRPr="00FB2768">
                              <w:rPr>
                                <w:color w:val="auto"/>
                                <w:sz w:val="24"/>
                                <w:szCs w:val="24"/>
                              </w:rPr>
                              <w:t xml:space="preserve"> Sample of a Table of Contents with more than three appendices and lengthy lists of tables and figures</w:t>
                            </w:r>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B615C" id="Text Box 3" o:spid="_x0000_s1027" type="#_x0000_t202" style="position:absolute;left:0;text-align:left;margin-left:14.25pt;margin-top:495pt;width:439.5pt;height:.05pt;z-index:-2516582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" stroked="f">
                <v:textbox style="mso-fit-shape-to-text:t" inset="0,0,0,0">
                  <w:txbxContent>
                    <w:p w14:paraId="02AD3B5C" w14:textId="7B187AA3" w:rsidR="00FB2768" w:rsidRPr="00FB2768" w:rsidRDefault="00FB2768" w:rsidP="00FB2768">
                      <w:pPr>
                        <w:pStyle w:val="Caption"/>
                        <w:rPr>
                          <w:color w:val="auto"/>
                          <w:sz w:val="24"/>
                          <w:szCs w:val="24"/>
                        </w:rPr>
                      </w:pPr>
                      <w:bookmarkStart w:id="61" w:name="_Toc69464569"/>
                      <w:bookmarkStart w:id="62" w:name="_Toc69464899"/>
                      <w:r w:rsidRPr="00FB2768">
                        <w:rPr>
                          <w:b/>
                          <w:bCs/>
                          <w:color w:val="auto"/>
                          <w:sz w:val="24"/>
                          <w:szCs w:val="24"/>
                        </w:rPr>
                        <w:t xml:space="preserve">Figure </w:t>
                      </w:r>
                      <w:r w:rsidRPr="00FB2768">
                        <w:rPr>
                          <w:b/>
                          <w:bCs/>
                          <w:color w:val="auto"/>
                          <w:sz w:val="24"/>
                          <w:szCs w:val="24"/>
                        </w:rPr>
                        <w:fldChar w:fldCharType="begin"/>
                      </w:r>
                      <w:r w:rsidRPr="00FB2768">
                        <w:rPr>
                          <w:b/>
                          <w:bCs/>
                          <w:color w:val="auto"/>
                          <w:sz w:val="24"/>
                          <w:szCs w:val="24"/>
                        </w:rPr>
                        <w:instrText xml:space="preserve"> SEQ Figure \* ARABIC </w:instrText>
                      </w:r>
                      <w:r w:rsidRPr="00FB2768">
                        <w:rPr>
                          <w:b/>
                          <w:bCs/>
                          <w:color w:val="auto"/>
                          <w:sz w:val="24"/>
                          <w:szCs w:val="24"/>
                        </w:rPr>
                        <w:fldChar w:fldCharType="separate"/>
                      </w:r>
                      <w:r w:rsidR="001626C5">
                        <w:rPr>
                          <w:b/>
                          <w:bCs/>
                          <w:noProof/>
                          <w:color w:val="auto"/>
                          <w:sz w:val="24"/>
                          <w:szCs w:val="24"/>
                        </w:rPr>
                        <w:t>2</w:t>
                      </w:r>
                      <w:r w:rsidRPr="00FB2768">
                        <w:rPr>
                          <w:b/>
                          <w:bCs/>
                          <w:color w:val="auto"/>
                          <w:sz w:val="24"/>
                          <w:szCs w:val="24"/>
                        </w:rPr>
                        <w:fldChar w:fldCharType="end"/>
                      </w:r>
                      <w:r w:rsidRPr="00FB2768">
                        <w:rPr>
                          <w:b/>
                          <w:bCs/>
                          <w:color w:val="auto"/>
                          <w:sz w:val="24"/>
                          <w:szCs w:val="24"/>
                        </w:rPr>
                        <w:t>:</w:t>
                      </w:r>
                      <w:r w:rsidRPr="00FB2768">
                        <w:rPr>
                          <w:color w:val="auto"/>
                          <w:sz w:val="24"/>
                          <w:szCs w:val="24"/>
                        </w:rPr>
                        <w:t xml:space="preserve"> Sample of a Table of Contents with more than three appendices and lengthy lists of tables and figures</w:t>
                      </w:r>
                      <w:bookmarkEnd w:id="61"/>
                      <w:bookmarkEnd w:id="62"/>
                    </w:p>
                  </w:txbxContent>
                </v:textbox>
                <w10:wrap type="tight"/>
              </v:shape>
            </w:pict>
          </mc:Fallback>
        </mc:AlternateContent>
      </w:r>
      <w:bookmarkEnd w:id="57"/>
      <w:bookmarkEnd w:id="58"/>
    </w:p>
    <w:p w14:paraId="63FF6BAB" w14:textId="77777777" w:rsidR="00812285" w:rsidRDefault="00812285" w:rsidP="00812285">
      <w:pPr>
        <w:spacing w:line="259" w:lineRule="auto"/>
        <w:jc w:val="left"/>
        <w:rPr>
          <w:rFonts w:eastAsiaTheme="majorEastAsia" w:cstheme="majorBidi"/>
          <w:bCs/>
          <w:i/>
        </w:rPr>
      </w:pPr>
      <w:bookmarkStart w:id="63" w:name="_Toc54609326"/>
      <w:bookmarkStart w:id="64" w:name="_Toc54611267"/>
      <w:r>
        <w:lastRenderedPageBreak/>
        <w:t>When presenting tables, or figures, it is always required to first introduce the table by providing a short description of what it presents while also referencing it. Figure 3 shows a screen capture of how tables should be introduced and formatted. Note that tables should never be presented as figures (e.g., Fig. 3), even if reproduced from another report, and is only presented in the current form to illustrate formatting expectations.</w:t>
      </w:r>
    </w:p>
    <w:p w14:paraId="65D63487" w14:textId="7E3914D6" w:rsidR="00A66B11" w:rsidRDefault="00FB2768" w:rsidP="00A66B11">
      <w:pPr>
        <w:pStyle w:val="Caption"/>
        <w:rPr>
          <w:b/>
          <w:bCs/>
          <w:color w:val="auto"/>
          <w:sz w:val="24"/>
          <w:szCs w:val="24"/>
        </w:rPr>
      </w:pPr>
      <w:r>
        <w:rPr>
          <w:noProof/>
        </w:rPr>
        <mc:AlternateContent>
          <mc:Choice Requires="wps">
            <w:drawing>
              <wp:anchor distT="0" distB="0" distL="114300" distR="114300" simplePos="0" relativeHeight="251658242" behindDoc="1" locked="0" layoutInCell="1" allowOverlap="1" wp14:anchorId="6EE15F4F" wp14:editId="61EF6A6E">
                <wp:simplePos x="0" y="0"/>
                <wp:positionH relativeFrom="column">
                  <wp:posOffset>438150</wp:posOffset>
                </wp:positionH>
                <wp:positionV relativeFrom="paragraph">
                  <wp:posOffset>2637155</wp:posOffset>
                </wp:positionV>
                <wp:extent cx="506476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064760" cy="635"/>
                        </a:xfrm>
                        <a:prstGeom prst="rect">
                          <a:avLst/>
                        </a:prstGeom>
                        <a:solidFill>
                          <a:prstClr val="white"/>
                        </a:solidFill>
                        <a:ln>
                          <a:noFill/>
                        </a:ln>
                      </wps:spPr>
                      <wps:txbx>
                        <w:txbxContent>
                          <w:p w14:paraId="41D4B111" w14:textId="4925D766" w:rsidR="00FB2768" w:rsidRPr="00FB2768" w:rsidRDefault="00FB2768" w:rsidP="00FB2768">
                            <w:pPr>
                              <w:pStyle w:val="Caption"/>
                              <w:rPr>
                                <w:noProof/>
                                <w:color w:val="auto"/>
                                <w:sz w:val="24"/>
                                <w:szCs w:val="24"/>
                              </w:rPr>
                            </w:pPr>
                            <w:bookmarkStart w:id="65" w:name="_Toc69464570"/>
                            <w:bookmarkStart w:id="66" w:name="_Toc69464900"/>
                            <w:r w:rsidRPr="00FB2768">
                              <w:rPr>
                                <w:b/>
                                <w:bCs/>
                                <w:color w:val="auto"/>
                                <w:sz w:val="24"/>
                                <w:szCs w:val="24"/>
                              </w:rPr>
                              <w:t xml:space="preserve">Figure </w:t>
                            </w:r>
                            <w:r w:rsidRPr="00FB2768">
                              <w:rPr>
                                <w:b/>
                                <w:bCs/>
                                <w:color w:val="auto"/>
                                <w:sz w:val="24"/>
                                <w:szCs w:val="24"/>
                              </w:rPr>
                              <w:fldChar w:fldCharType="begin"/>
                            </w:r>
                            <w:r w:rsidRPr="00FB2768">
                              <w:rPr>
                                <w:b/>
                                <w:bCs/>
                                <w:color w:val="auto"/>
                                <w:sz w:val="24"/>
                                <w:szCs w:val="24"/>
                              </w:rPr>
                              <w:instrText xml:space="preserve"> SEQ Figure \* ARABIC </w:instrText>
                            </w:r>
                            <w:r w:rsidRPr="00FB2768">
                              <w:rPr>
                                <w:b/>
                                <w:bCs/>
                                <w:color w:val="auto"/>
                                <w:sz w:val="24"/>
                                <w:szCs w:val="24"/>
                              </w:rPr>
                              <w:fldChar w:fldCharType="separate"/>
                            </w:r>
                            <w:r w:rsidR="001626C5">
                              <w:rPr>
                                <w:b/>
                                <w:bCs/>
                                <w:noProof/>
                                <w:color w:val="auto"/>
                                <w:sz w:val="24"/>
                                <w:szCs w:val="24"/>
                              </w:rPr>
                              <w:t>3</w:t>
                            </w:r>
                            <w:r w:rsidRPr="00FB2768">
                              <w:rPr>
                                <w:b/>
                                <w:bCs/>
                                <w:color w:val="auto"/>
                                <w:sz w:val="24"/>
                                <w:szCs w:val="24"/>
                              </w:rPr>
                              <w:fldChar w:fldCharType="end"/>
                            </w:r>
                            <w:r w:rsidRPr="00FB2768">
                              <w:rPr>
                                <w:b/>
                                <w:bCs/>
                                <w:color w:val="auto"/>
                                <w:sz w:val="24"/>
                                <w:szCs w:val="24"/>
                              </w:rPr>
                              <w:t>:</w:t>
                            </w:r>
                            <w:r w:rsidRPr="00FB2768">
                              <w:rPr>
                                <w:color w:val="auto"/>
                                <w:sz w:val="24"/>
                                <w:szCs w:val="24"/>
                              </w:rPr>
                              <w:t xml:space="preserve"> Example of a table included in a work report. It should be noted that the table is presented immediately after it is first introduced in the text.</w:t>
                            </w:r>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E15F4F" id="Text Box 2" o:spid="_x0000_s1028" type="#_x0000_t202" style="position:absolute;left:0;text-align:left;margin-left:34.5pt;margin-top:207.65pt;width:398.8pt;height:.0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qGgIAAD8EAAAOAAAAZHJzL2Uyb0RvYy54bWysU8Fu2zAMvQ/YPwi6L06yN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NdPHh44J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" stroked="f">
                <v:textbox style="mso-fit-shape-to-text:t" inset="0,0,0,0">
                  <w:txbxContent>
                    <w:p w14:paraId="41D4B111" w14:textId="4925D766" w:rsidR="00FB2768" w:rsidRPr="00FB2768" w:rsidRDefault="00FB2768" w:rsidP="00FB2768">
                      <w:pPr>
                        <w:pStyle w:val="Caption"/>
                        <w:rPr>
                          <w:noProof/>
                          <w:color w:val="auto"/>
                          <w:sz w:val="24"/>
                          <w:szCs w:val="24"/>
                        </w:rPr>
                      </w:pPr>
                      <w:bookmarkStart w:id="67" w:name="_Toc69464570"/>
                      <w:bookmarkStart w:id="68" w:name="_Toc69464900"/>
                      <w:r w:rsidRPr="00FB2768">
                        <w:rPr>
                          <w:b/>
                          <w:bCs/>
                          <w:color w:val="auto"/>
                          <w:sz w:val="24"/>
                          <w:szCs w:val="24"/>
                        </w:rPr>
                        <w:t xml:space="preserve">Figure </w:t>
                      </w:r>
                      <w:r w:rsidRPr="00FB2768">
                        <w:rPr>
                          <w:b/>
                          <w:bCs/>
                          <w:color w:val="auto"/>
                          <w:sz w:val="24"/>
                          <w:szCs w:val="24"/>
                        </w:rPr>
                        <w:fldChar w:fldCharType="begin"/>
                      </w:r>
                      <w:r w:rsidRPr="00FB2768">
                        <w:rPr>
                          <w:b/>
                          <w:bCs/>
                          <w:color w:val="auto"/>
                          <w:sz w:val="24"/>
                          <w:szCs w:val="24"/>
                        </w:rPr>
                        <w:instrText xml:space="preserve"> SEQ Figure \* ARABIC </w:instrText>
                      </w:r>
                      <w:r w:rsidRPr="00FB2768">
                        <w:rPr>
                          <w:b/>
                          <w:bCs/>
                          <w:color w:val="auto"/>
                          <w:sz w:val="24"/>
                          <w:szCs w:val="24"/>
                        </w:rPr>
                        <w:fldChar w:fldCharType="separate"/>
                      </w:r>
                      <w:r w:rsidR="001626C5">
                        <w:rPr>
                          <w:b/>
                          <w:bCs/>
                          <w:noProof/>
                          <w:color w:val="auto"/>
                          <w:sz w:val="24"/>
                          <w:szCs w:val="24"/>
                        </w:rPr>
                        <w:t>3</w:t>
                      </w:r>
                      <w:r w:rsidRPr="00FB2768">
                        <w:rPr>
                          <w:b/>
                          <w:bCs/>
                          <w:color w:val="auto"/>
                          <w:sz w:val="24"/>
                          <w:szCs w:val="24"/>
                        </w:rPr>
                        <w:fldChar w:fldCharType="end"/>
                      </w:r>
                      <w:r w:rsidRPr="00FB2768">
                        <w:rPr>
                          <w:b/>
                          <w:bCs/>
                          <w:color w:val="auto"/>
                          <w:sz w:val="24"/>
                          <w:szCs w:val="24"/>
                        </w:rPr>
                        <w:t>:</w:t>
                      </w:r>
                      <w:r w:rsidRPr="00FB2768">
                        <w:rPr>
                          <w:color w:val="auto"/>
                          <w:sz w:val="24"/>
                          <w:szCs w:val="24"/>
                        </w:rPr>
                        <w:t xml:space="preserve"> Example of a table included in a work report. It should be noted that the table is presented immediately after it is first introduced in the text.</w:t>
                      </w:r>
                      <w:bookmarkEnd w:id="67"/>
                      <w:bookmarkEnd w:id="68"/>
                    </w:p>
                  </w:txbxContent>
                </v:textbox>
                <w10:wrap type="tight"/>
              </v:shape>
            </w:pict>
          </mc:Fallback>
        </mc:AlternateContent>
      </w:r>
      <w:r w:rsidR="00A66B11" w:rsidRPr="007D46B3">
        <w:rPr>
          <w:noProof/>
          <w:color w:val="auto"/>
          <w:sz w:val="24"/>
          <w:szCs w:val="24"/>
        </w:rPr>
        <w:drawing>
          <wp:anchor distT="0" distB="0" distL="114300" distR="114300" simplePos="0" relativeHeight="251658241" behindDoc="1" locked="0" layoutInCell="1" allowOverlap="1" wp14:anchorId="31517AB5" wp14:editId="4C5FA408">
            <wp:simplePos x="0" y="0"/>
            <wp:positionH relativeFrom="margin">
              <wp:align>center</wp:align>
            </wp:positionH>
            <wp:positionV relativeFrom="paragraph">
              <wp:posOffset>3175</wp:posOffset>
            </wp:positionV>
            <wp:extent cx="5064760" cy="2576830"/>
            <wp:effectExtent l="0" t="0" r="2540" b="0"/>
            <wp:wrapTight wrapText="bothSides">
              <wp:wrapPolygon edited="0">
                <wp:start x="0" y="0"/>
                <wp:lineTo x="0" y="21398"/>
                <wp:lineTo x="21530" y="21398"/>
                <wp:lineTo x="21530" y="0"/>
                <wp:lineTo x="0" y="0"/>
              </wp:wrapPolygon>
            </wp:wrapTight>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064760" cy="2576830"/>
                    </a:xfrm>
                    <a:prstGeom prst="rect">
                      <a:avLst/>
                    </a:prstGeom>
                  </pic:spPr>
                </pic:pic>
              </a:graphicData>
            </a:graphic>
          </wp:anchor>
        </w:drawing>
      </w:r>
      <w:bookmarkEnd w:id="63"/>
      <w:bookmarkEnd w:id="64"/>
    </w:p>
    <w:p w14:paraId="48AF2483" w14:textId="7BF0F439" w:rsidR="00E078A0" w:rsidRDefault="00F3567F" w:rsidP="00A0287E">
      <w:pPr>
        <w:pStyle w:val="Heading3"/>
      </w:pPr>
      <w:bookmarkStart w:id="69" w:name="_Toc69464554"/>
      <w:r>
        <w:t>T</w:t>
      </w:r>
      <w:r w:rsidR="00E078A0">
        <w:t>able</w:t>
      </w:r>
      <w:r>
        <w:t>s</w:t>
      </w:r>
      <w:bookmarkEnd w:id="69"/>
      <w:r w:rsidR="00E078A0">
        <w:t xml:space="preserve"> </w:t>
      </w:r>
    </w:p>
    <w:p w14:paraId="1C0A3255" w14:textId="77777777" w:rsidR="0091438A" w:rsidRDefault="0091438A" w:rsidP="0091438A">
      <w:r>
        <w:t xml:space="preserve">Table 1 is an example of a possible table that you might include in your report. Note that this table is for illustration purposes only. Table 1 is a decision matrix, not all successful reports require a decision matrix. Do not generate alternatives for the sake of generating alternatives. Furthermore, note how Table 1 was reproduced into a table and properly referenced. </w:t>
      </w:r>
    </w:p>
    <w:p w14:paraId="22A6F0F1" w14:textId="77777777" w:rsidR="000C2FDA" w:rsidRDefault="000C2FDA">
      <w:pPr>
        <w:spacing w:line="259" w:lineRule="auto"/>
        <w:jc w:val="left"/>
      </w:pPr>
      <w:r>
        <w:br w:type="page"/>
      </w:r>
    </w:p>
    <w:p w14:paraId="1ADCE80F" w14:textId="2C8D08FA" w:rsidR="008F49E6" w:rsidRDefault="004A72F9" w:rsidP="008827BF">
      <w:pPr>
        <w:pStyle w:val="Tables"/>
        <w:framePr w:wrap="around"/>
      </w:pPr>
      <w:bookmarkStart w:id="70" w:name="_Toc69464567"/>
      <w:r w:rsidRPr="00334E58">
        <w:rPr>
          <w:rStyle w:val="TablesChar"/>
          <w:rFonts w:eastAsiaTheme="minorHAnsi"/>
          <w:b/>
          <w:bCs/>
        </w:rPr>
        <w:lastRenderedPageBreak/>
        <w:t>Table 1</w:t>
      </w:r>
      <w:r w:rsidR="00A47CAD" w:rsidRPr="00334E58">
        <w:t>:</w:t>
      </w:r>
      <w:r w:rsidRPr="00B26A70">
        <w:t xml:space="preserve"> </w:t>
      </w:r>
      <w:r w:rsidR="007232D6">
        <w:t>Sample Table</w:t>
      </w:r>
      <w:bookmarkEnd w:id="70"/>
    </w:p>
    <w:p w14:paraId="399E1F2F" w14:textId="77777777" w:rsidR="00C30B94" w:rsidRPr="004A72F9" w:rsidRDefault="00C30B94" w:rsidP="008827BF">
      <w:pPr>
        <w:pStyle w:val="Tables"/>
        <w:framePr w:wrap="around"/>
      </w:pPr>
    </w:p>
    <w:tbl>
      <w:tblPr>
        <w:tblpPr w:leftFromText="180" w:rightFromText="180" w:vertAnchor="text" w:horzAnchor="margin" w:tblpY="164"/>
        <w:tblOverlap w:val="never"/>
        <w:tblW w:w="9588" w:type="dxa"/>
        <w:tblLook w:val="04A0" w:firstRow="1" w:lastRow="0" w:firstColumn="1" w:lastColumn="0" w:noHBand="0" w:noVBand="1"/>
      </w:tblPr>
      <w:tblGrid>
        <w:gridCol w:w="2026"/>
        <w:gridCol w:w="1611"/>
        <w:gridCol w:w="1308"/>
        <w:gridCol w:w="1470"/>
        <w:gridCol w:w="1517"/>
        <w:gridCol w:w="1656"/>
      </w:tblGrid>
      <w:tr w:rsidR="00014649" w:rsidRPr="00B26A70" w14:paraId="48A7AB08" w14:textId="77777777" w:rsidTr="008F49E6">
        <w:trPr>
          <w:trHeight w:val="624"/>
        </w:trPr>
        <w:tc>
          <w:tcPr>
            <w:tcW w:w="2026" w:type="dxa"/>
            <w:tcBorders>
              <w:top w:val="single" w:sz="4" w:space="0" w:color="auto"/>
              <w:left w:val="nil"/>
              <w:bottom w:val="single" w:sz="4" w:space="0" w:color="auto"/>
              <w:right w:val="nil"/>
            </w:tcBorders>
            <w:shd w:val="clear" w:color="auto" w:fill="auto"/>
            <w:noWrap/>
            <w:vAlign w:val="center"/>
            <w:hideMark/>
          </w:tcPr>
          <w:p w14:paraId="74CC081F"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 xml:space="preserve">Proposed Alternative </w:t>
            </w:r>
          </w:p>
        </w:tc>
        <w:tc>
          <w:tcPr>
            <w:tcW w:w="1611" w:type="dxa"/>
            <w:tcBorders>
              <w:top w:val="single" w:sz="4" w:space="0" w:color="auto"/>
              <w:left w:val="nil"/>
              <w:bottom w:val="single" w:sz="4" w:space="0" w:color="auto"/>
              <w:right w:val="nil"/>
            </w:tcBorders>
            <w:shd w:val="clear" w:color="auto" w:fill="auto"/>
            <w:vAlign w:val="center"/>
            <w:hideMark/>
          </w:tcPr>
          <w:p w14:paraId="52607A5B"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All Design Objectives Achieved</w:t>
            </w:r>
          </w:p>
        </w:tc>
        <w:tc>
          <w:tcPr>
            <w:tcW w:w="1308" w:type="dxa"/>
            <w:tcBorders>
              <w:top w:val="single" w:sz="4" w:space="0" w:color="auto"/>
              <w:left w:val="nil"/>
              <w:bottom w:val="single" w:sz="4" w:space="0" w:color="auto"/>
              <w:right w:val="nil"/>
            </w:tcBorders>
            <w:shd w:val="clear" w:color="auto" w:fill="auto"/>
            <w:vAlign w:val="center"/>
            <w:hideMark/>
          </w:tcPr>
          <w:p w14:paraId="5A42E0E1" w14:textId="6E3981E6"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 xml:space="preserve">Suitable </w:t>
            </w:r>
            <w:r w:rsidR="004D3B5E">
              <w:rPr>
                <w:rFonts w:eastAsia="Times New Roman" w:cs="Times New Roman"/>
                <w:color w:val="000000"/>
                <w:szCs w:val="24"/>
                <w:lang w:eastAsia="en-CA"/>
              </w:rPr>
              <w:t>f</w:t>
            </w:r>
            <w:r w:rsidRPr="00B26A70">
              <w:rPr>
                <w:rFonts w:eastAsia="Times New Roman" w:cs="Times New Roman"/>
                <w:color w:val="000000"/>
                <w:szCs w:val="24"/>
                <w:lang w:eastAsia="en-CA"/>
              </w:rPr>
              <w:t>or Site</w:t>
            </w:r>
          </w:p>
        </w:tc>
        <w:tc>
          <w:tcPr>
            <w:tcW w:w="1470" w:type="dxa"/>
            <w:tcBorders>
              <w:top w:val="single" w:sz="4" w:space="0" w:color="auto"/>
              <w:left w:val="nil"/>
              <w:bottom w:val="single" w:sz="4" w:space="0" w:color="auto"/>
              <w:right w:val="nil"/>
            </w:tcBorders>
            <w:shd w:val="clear" w:color="auto" w:fill="auto"/>
            <w:vAlign w:val="center"/>
            <w:hideMark/>
          </w:tcPr>
          <w:p w14:paraId="52BA0030" w14:textId="1ABB486B"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Impacts</w:t>
            </w:r>
            <w:r>
              <w:rPr>
                <w:rFonts w:eastAsia="Times New Roman" w:cs="Times New Roman"/>
                <w:color w:val="000000"/>
                <w:szCs w:val="24"/>
                <w:lang w:eastAsia="en-CA"/>
              </w:rPr>
              <w:t xml:space="preserve"> </w:t>
            </w:r>
            <w:r w:rsidR="004D3B5E">
              <w:rPr>
                <w:rFonts w:eastAsia="Times New Roman" w:cs="Times New Roman"/>
                <w:color w:val="000000"/>
                <w:szCs w:val="24"/>
                <w:lang w:eastAsia="en-CA"/>
              </w:rPr>
              <w:t>o</w:t>
            </w:r>
            <w:r>
              <w:rPr>
                <w:rFonts w:eastAsia="Times New Roman" w:cs="Times New Roman"/>
                <w:color w:val="000000"/>
                <w:szCs w:val="24"/>
                <w:lang w:eastAsia="en-CA"/>
              </w:rPr>
              <w:t>n</w:t>
            </w:r>
            <w:r w:rsidRPr="00B26A70">
              <w:rPr>
                <w:rFonts w:eastAsia="Times New Roman" w:cs="Times New Roman"/>
                <w:color w:val="000000"/>
                <w:szCs w:val="24"/>
                <w:lang w:eastAsia="en-CA"/>
              </w:rPr>
              <w:t xml:space="preserve"> Environment</w:t>
            </w:r>
          </w:p>
        </w:tc>
        <w:tc>
          <w:tcPr>
            <w:tcW w:w="1517" w:type="dxa"/>
            <w:tcBorders>
              <w:top w:val="single" w:sz="4" w:space="0" w:color="auto"/>
              <w:left w:val="nil"/>
              <w:bottom w:val="single" w:sz="4" w:space="0" w:color="auto"/>
              <w:right w:val="nil"/>
            </w:tcBorders>
            <w:shd w:val="clear" w:color="auto" w:fill="auto"/>
            <w:vAlign w:val="center"/>
            <w:hideMark/>
          </w:tcPr>
          <w:p w14:paraId="44A61338"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Cost Effectiveness</w:t>
            </w:r>
          </w:p>
        </w:tc>
        <w:tc>
          <w:tcPr>
            <w:tcW w:w="1656" w:type="dxa"/>
            <w:tcBorders>
              <w:top w:val="single" w:sz="4" w:space="0" w:color="auto"/>
              <w:left w:val="nil"/>
              <w:bottom w:val="single" w:sz="4" w:space="0" w:color="auto"/>
              <w:right w:val="nil"/>
            </w:tcBorders>
            <w:shd w:val="clear" w:color="auto" w:fill="auto"/>
            <w:vAlign w:val="center"/>
            <w:hideMark/>
          </w:tcPr>
          <w:p w14:paraId="323C26C2" w14:textId="10BF9563"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 xml:space="preserve">Recommended </w:t>
            </w:r>
            <w:r w:rsidR="000C2FDA">
              <w:rPr>
                <w:rFonts w:eastAsia="Times New Roman" w:cs="Times New Roman"/>
                <w:color w:val="000000"/>
                <w:szCs w:val="24"/>
                <w:lang w:eastAsia="en-CA"/>
              </w:rPr>
              <w:t>f</w:t>
            </w:r>
            <w:r w:rsidRPr="00B26A70">
              <w:rPr>
                <w:rFonts w:eastAsia="Times New Roman" w:cs="Times New Roman"/>
                <w:color w:val="000000"/>
                <w:szCs w:val="24"/>
                <w:lang w:eastAsia="en-CA"/>
              </w:rPr>
              <w:t xml:space="preserve">or Conceptual Design </w:t>
            </w:r>
          </w:p>
        </w:tc>
      </w:tr>
      <w:tr w:rsidR="00014649" w:rsidRPr="00B26A70" w14:paraId="6333A8BC" w14:textId="77777777" w:rsidTr="008F49E6">
        <w:trPr>
          <w:trHeight w:val="206"/>
        </w:trPr>
        <w:tc>
          <w:tcPr>
            <w:tcW w:w="2026" w:type="dxa"/>
            <w:tcBorders>
              <w:top w:val="single" w:sz="4" w:space="0" w:color="auto"/>
              <w:left w:val="nil"/>
              <w:bottom w:val="nil"/>
              <w:right w:val="nil"/>
            </w:tcBorders>
            <w:shd w:val="clear" w:color="auto" w:fill="auto"/>
            <w:noWrap/>
            <w:vAlign w:val="center"/>
            <w:hideMark/>
          </w:tcPr>
          <w:p w14:paraId="6359217A"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No Action</w:t>
            </w:r>
          </w:p>
        </w:tc>
        <w:tc>
          <w:tcPr>
            <w:tcW w:w="1611" w:type="dxa"/>
            <w:tcBorders>
              <w:top w:val="single" w:sz="4" w:space="0" w:color="auto"/>
              <w:left w:val="nil"/>
              <w:bottom w:val="nil"/>
              <w:right w:val="nil"/>
            </w:tcBorders>
            <w:shd w:val="clear" w:color="auto" w:fill="auto"/>
            <w:noWrap/>
            <w:vAlign w:val="center"/>
            <w:hideMark/>
          </w:tcPr>
          <w:p w14:paraId="6D6641C6"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No</w:t>
            </w:r>
          </w:p>
        </w:tc>
        <w:tc>
          <w:tcPr>
            <w:tcW w:w="1308" w:type="dxa"/>
            <w:tcBorders>
              <w:top w:val="single" w:sz="4" w:space="0" w:color="auto"/>
              <w:left w:val="nil"/>
              <w:bottom w:val="nil"/>
              <w:right w:val="nil"/>
            </w:tcBorders>
            <w:shd w:val="clear" w:color="auto" w:fill="auto"/>
            <w:noWrap/>
            <w:vAlign w:val="center"/>
            <w:hideMark/>
          </w:tcPr>
          <w:p w14:paraId="06F63DD2" w14:textId="77777777" w:rsidR="00014649" w:rsidRPr="00B26A70" w:rsidRDefault="00014649" w:rsidP="006470B0">
            <w:pPr>
              <w:spacing w:after="0" w:line="240" w:lineRule="auto"/>
              <w:jc w:val="center"/>
              <w:rPr>
                <w:rFonts w:eastAsia="Times New Roman" w:cs="Times New Roman"/>
                <w:color w:val="000000"/>
                <w:szCs w:val="24"/>
                <w:lang w:eastAsia="en-CA"/>
              </w:rPr>
            </w:pPr>
          </w:p>
        </w:tc>
        <w:tc>
          <w:tcPr>
            <w:tcW w:w="1470" w:type="dxa"/>
            <w:tcBorders>
              <w:top w:val="single" w:sz="4" w:space="0" w:color="auto"/>
              <w:left w:val="nil"/>
              <w:bottom w:val="nil"/>
              <w:right w:val="nil"/>
            </w:tcBorders>
            <w:shd w:val="clear" w:color="auto" w:fill="auto"/>
            <w:noWrap/>
            <w:vAlign w:val="center"/>
            <w:hideMark/>
          </w:tcPr>
          <w:p w14:paraId="2FAE628E" w14:textId="77777777" w:rsidR="00014649" w:rsidRPr="00B26A70" w:rsidRDefault="00014649" w:rsidP="006470B0">
            <w:pPr>
              <w:spacing w:after="0" w:line="240" w:lineRule="auto"/>
              <w:jc w:val="center"/>
              <w:rPr>
                <w:rFonts w:eastAsia="Times New Roman" w:cs="Times New Roman"/>
                <w:szCs w:val="24"/>
                <w:lang w:eastAsia="en-CA"/>
              </w:rPr>
            </w:pPr>
          </w:p>
        </w:tc>
        <w:tc>
          <w:tcPr>
            <w:tcW w:w="1517" w:type="dxa"/>
            <w:tcBorders>
              <w:top w:val="single" w:sz="4" w:space="0" w:color="auto"/>
              <w:left w:val="nil"/>
              <w:bottom w:val="nil"/>
              <w:right w:val="nil"/>
            </w:tcBorders>
            <w:shd w:val="clear" w:color="auto" w:fill="auto"/>
            <w:noWrap/>
            <w:vAlign w:val="center"/>
            <w:hideMark/>
          </w:tcPr>
          <w:p w14:paraId="50079D14" w14:textId="77777777" w:rsidR="00014649" w:rsidRPr="00B26A70" w:rsidRDefault="00014649" w:rsidP="006470B0">
            <w:pPr>
              <w:spacing w:after="0" w:line="240" w:lineRule="auto"/>
              <w:jc w:val="center"/>
              <w:rPr>
                <w:rFonts w:eastAsia="Times New Roman" w:cs="Times New Roman"/>
                <w:szCs w:val="24"/>
                <w:lang w:eastAsia="en-CA"/>
              </w:rPr>
            </w:pPr>
          </w:p>
        </w:tc>
        <w:tc>
          <w:tcPr>
            <w:tcW w:w="1656" w:type="dxa"/>
            <w:tcBorders>
              <w:top w:val="single" w:sz="4" w:space="0" w:color="auto"/>
              <w:left w:val="nil"/>
              <w:bottom w:val="nil"/>
              <w:right w:val="nil"/>
            </w:tcBorders>
            <w:shd w:val="clear" w:color="auto" w:fill="auto"/>
            <w:noWrap/>
            <w:vAlign w:val="center"/>
            <w:hideMark/>
          </w:tcPr>
          <w:p w14:paraId="4F21EAA5"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No</w:t>
            </w:r>
          </w:p>
        </w:tc>
      </w:tr>
      <w:tr w:rsidR="00014649" w:rsidRPr="00B26A70" w14:paraId="062E6490" w14:textId="77777777" w:rsidTr="008F49E6">
        <w:trPr>
          <w:trHeight w:val="206"/>
        </w:trPr>
        <w:tc>
          <w:tcPr>
            <w:tcW w:w="2026" w:type="dxa"/>
            <w:tcBorders>
              <w:top w:val="nil"/>
              <w:left w:val="nil"/>
              <w:bottom w:val="nil"/>
              <w:right w:val="nil"/>
            </w:tcBorders>
            <w:shd w:val="clear" w:color="auto" w:fill="auto"/>
            <w:noWrap/>
            <w:vAlign w:val="center"/>
            <w:hideMark/>
          </w:tcPr>
          <w:p w14:paraId="4FDD2A9C"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Replacement in Kind</w:t>
            </w:r>
          </w:p>
        </w:tc>
        <w:tc>
          <w:tcPr>
            <w:tcW w:w="1611" w:type="dxa"/>
            <w:tcBorders>
              <w:top w:val="nil"/>
              <w:left w:val="nil"/>
              <w:bottom w:val="nil"/>
              <w:right w:val="nil"/>
            </w:tcBorders>
            <w:shd w:val="clear" w:color="auto" w:fill="auto"/>
            <w:noWrap/>
            <w:vAlign w:val="center"/>
            <w:hideMark/>
          </w:tcPr>
          <w:p w14:paraId="72B8753D"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No</w:t>
            </w:r>
          </w:p>
        </w:tc>
        <w:tc>
          <w:tcPr>
            <w:tcW w:w="1308" w:type="dxa"/>
            <w:tcBorders>
              <w:top w:val="nil"/>
              <w:left w:val="nil"/>
              <w:bottom w:val="nil"/>
              <w:right w:val="nil"/>
            </w:tcBorders>
            <w:shd w:val="clear" w:color="auto" w:fill="auto"/>
            <w:noWrap/>
            <w:vAlign w:val="center"/>
            <w:hideMark/>
          </w:tcPr>
          <w:p w14:paraId="2976ABCF" w14:textId="77777777" w:rsidR="00014649" w:rsidRPr="00B26A70" w:rsidRDefault="00014649" w:rsidP="006470B0">
            <w:pPr>
              <w:spacing w:after="0" w:line="240" w:lineRule="auto"/>
              <w:jc w:val="center"/>
              <w:rPr>
                <w:rFonts w:eastAsia="Times New Roman" w:cs="Times New Roman"/>
                <w:color w:val="000000"/>
                <w:szCs w:val="24"/>
                <w:lang w:eastAsia="en-CA"/>
              </w:rPr>
            </w:pPr>
          </w:p>
        </w:tc>
        <w:tc>
          <w:tcPr>
            <w:tcW w:w="1470" w:type="dxa"/>
            <w:tcBorders>
              <w:top w:val="nil"/>
              <w:left w:val="nil"/>
              <w:bottom w:val="nil"/>
              <w:right w:val="nil"/>
            </w:tcBorders>
            <w:shd w:val="clear" w:color="auto" w:fill="auto"/>
            <w:noWrap/>
            <w:vAlign w:val="center"/>
            <w:hideMark/>
          </w:tcPr>
          <w:p w14:paraId="48A9E769" w14:textId="77777777" w:rsidR="00014649" w:rsidRPr="00B26A70" w:rsidRDefault="00014649" w:rsidP="006470B0">
            <w:pPr>
              <w:spacing w:after="0" w:line="240" w:lineRule="auto"/>
              <w:jc w:val="center"/>
              <w:rPr>
                <w:rFonts w:eastAsia="Times New Roman" w:cs="Times New Roman"/>
                <w:szCs w:val="24"/>
                <w:lang w:eastAsia="en-CA"/>
              </w:rPr>
            </w:pPr>
          </w:p>
        </w:tc>
        <w:tc>
          <w:tcPr>
            <w:tcW w:w="1517" w:type="dxa"/>
            <w:tcBorders>
              <w:top w:val="nil"/>
              <w:left w:val="nil"/>
              <w:bottom w:val="nil"/>
              <w:right w:val="nil"/>
            </w:tcBorders>
            <w:shd w:val="clear" w:color="auto" w:fill="auto"/>
            <w:noWrap/>
            <w:vAlign w:val="center"/>
            <w:hideMark/>
          </w:tcPr>
          <w:p w14:paraId="391F7E5D" w14:textId="77777777" w:rsidR="00014649" w:rsidRPr="00B26A70" w:rsidRDefault="00014649" w:rsidP="006470B0">
            <w:pPr>
              <w:spacing w:after="0" w:line="240" w:lineRule="auto"/>
              <w:jc w:val="center"/>
              <w:rPr>
                <w:rFonts w:eastAsia="Times New Roman" w:cs="Times New Roman"/>
                <w:szCs w:val="24"/>
                <w:lang w:eastAsia="en-CA"/>
              </w:rPr>
            </w:pPr>
          </w:p>
        </w:tc>
        <w:tc>
          <w:tcPr>
            <w:tcW w:w="1656" w:type="dxa"/>
            <w:tcBorders>
              <w:top w:val="nil"/>
              <w:left w:val="nil"/>
              <w:bottom w:val="nil"/>
              <w:right w:val="nil"/>
            </w:tcBorders>
            <w:shd w:val="clear" w:color="auto" w:fill="auto"/>
            <w:noWrap/>
            <w:vAlign w:val="center"/>
            <w:hideMark/>
          </w:tcPr>
          <w:p w14:paraId="083F79C0"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No</w:t>
            </w:r>
          </w:p>
        </w:tc>
      </w:tr>
      <w:tr w:rsidR="00014649" w:rsidRPr="00B26A70" w14:paraId="43DCFB15" w14:textId="77777777" w:rsidTr="008F49E6">
        <w:trPr>
          <w:trHeight w:val="206"/>
        </w:trPr>
        <w:tc>
          <w:tcPr>
            <w:tcW w:w="2026" w:type="dxa"/>
            <w:tcBorders>
              <w:top w:val="nil"/>
              <w:left w:val="nil"/>
              <w:bottom w:val="nil"/>
              <w:right w:val="nil"/>
            </w:tcBorders>
            <w:shd w:val="clear" w:color="auto" w:fill="auto"/>
            <w:noWrap/>
            <w:vAlign w:val="center"/>
            <w:hideMark/>
          </w:tcPr>
          <w:p w14:paraId="3CD4A96D"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Multiple Culverts</w:t>
            </w:r>
          </w:p>
        </w:tc>
        <w:tc>
          <w:tcPr>
            <w:tcW w:w="1611" w:type="dxa"/>
            <w:tcBorders>
              <w:top w:val="nil"/>
              <w:left w:val="nil"/>
              <w:bottom w:val="nil"/>
              <w:right w:val="nil"/>
            </w:tcBorders>
            <w:shd w:val="clear" w:color="auto" w:fill="auto"/>
            <w:noWrap/>
            <w:vAlign w:val="center"/>
            <w:hideMark/>
          </w:tcPr>
          <w:p w14:paraId="45748E84"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No</w:t>
            </w:r>
          </w:p>
        </w:tc>
        <w:tc>
          <w:tcPr>
            <w:tcW w:w="1308" w:type="dxa"/>
            <w:tcBorders>
              <w:top w:val="nil"/>
              <w:left w:val="nil"/>
              <w:bottom w:val="nil"/>
              <w:right w:val="nil"/>
            </w:tcBorders>
            <w:shd w:val="clear" w:color="auto" w:fill="auto"/>
            <w:noWrap/>
            <w:vAlign w:val="center"/>
            <w:hideMark/>
          </w:tcPr>
          <w:p w14:paraId="238C4894" w14:textId="77777777" w:rsidR="00014649" w:rsidRPr="00B26A70" w:rsidRDefault="00014649" w:rsidP="006470B0">
            <w:pPr>
              <w:spacing w:after="0" w:line="240" w:lineRule="auto"/>
              <w:jc w:val="center"/>
              <w:rPr>
                <w:rFonts w:eastAsia="Times New Roman" w:cs="Times New Roman"/>
                <w:color w:val="000000"/>
                <w:szCs w:val="24"/>
                <w:lang w:eastAsia="en-CA"/>
              </w:rPr>
            </w:pPr>
          </w:p>
        </w:tc>
        <w:tc>
          <w:tcPr>
            <w:tcW w:w="1470" w:type="dxa"/>
            <w:tcBorders>
              <w:top w:val="nil"/>
              <w:left w:val="nil"/>
              <w:bottom w:val="nil"/>
              <w:right w:val="nil"/>
            </w:tcBorders>
            <w:shd w:val="clear" w:color="auto" w:fill="auto"/>
            <w:noWrap/>
            <w:vAlign w:val="center"/>
            <w:hideMark/>
          </w:tcPr>
          <w:p w14:paraId="57C91B73" w14:textId="77777777" w:rsidR="00014649" w:rsidRPr="00B26A70" w:rsidRDefault="00014649" w:rsidP="006470B0">
            <w:pPr>
              <w:spacing w:after="0" w:line="240" w:lineRule="auto"/>
              <w:jc w:val="center"/>
              <w:rPr>
                <w:rFonts w:eastAsia="Times New Roman" w:cs="Times New Roman"/>
                <w:szCs w:val="24"/>
                <w:lang w:eastAsia="en-CA"/>
              </w:rPr>
            </w:pPr>
          </w:p>
        </w:tc>
        <w:tc>
          <w:tcPr>
            <w:tcW w:w="1517" w:type="dxa"/>
            <w:tcBorders>
              <w:top w:val="nil"/>
              <w:left w:val="nil"/>
              <w:bottom w:val="nil"/>
              <w:right w:val="nil"/>
            </w:tcBorders>
            <w:shd w:val="clear" w:color="auto" w:fill="auto"/>
            <w:noWrap/>
            <w:vAlign w:val="center"/>
            <w:hideMark/>
          </w:tcPr>
          <w:p w14:paraId="592EE1C5" w14:textId="77777777" w:rsidR="00014649" w:rsidRPr="00B26A70" w:rsidRDefault="00014649" w:rsidP="006470B0">
            <w:pPr>
              <w:spacing w:after="0" w:line="240" w:lineRule="auto"/>
              <w:jc w:val="center"/>
              <w:rPr>
                <w:rFonts w:eastAsia="Times New Roman" w:cs="Times New Roman"/>
                <w:szCs w:val="24"/>
                <w:lang w:eastAsia="en-CA"/>
              </w:rPr>
            </w:pPr>
          </w:p>
        </w:tc>
        <w:tc>
          <w:tcPr>
            <w:tcW w:w="1656" w:type="dxa"/>
            <w:tcBorders>
              <w:top w:val="nil"/>
              <w:left w:val="nil"/>
              <w:bottom w:val="nil"/>
              <w:right w:val="nil"/>
            </w:tcBorders>
            <w:shd w:val="clear" w:color="auto" w:fill="auto"/>
            <w:noWrap/>
            <w:vAlign w:val="center"/>
            <w:hideMark/>
          </w:tcPr>
          <w:p w14:paraId="769817FB"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No</w:t>
            </w:r>
          </w:p>
        </w:tc>
      </w:tr>
      <w:tr w:rsidR="00014649" w:rsidRPr="00B26A70" w14:paraId="31802BEA" w14:textId="77777777" w:rsidTr="008F49E6">
        <w:trPr>
          <w:trHeight w:val="206"/>
        </w:trPr>
        <w:tc>
          <w:tcPr>
            <w:tcW w:w="2026" w:type="dxa"/>
            <w:tcBorders>
              <w:top w:val="nil"/>
              <w:left w:val="nil"/>
              <w:right w:val="nil"/>
            </w:tcBorders>
            <w:shd w:val="clear" w:color="auto" w:fill="auto"/>
            <w:noWrap/>
            <w:vAlign w:val="center"/>
            <w:hideMark/>
          </w:tcPr>
          <w:p w14:paraId="0F993B0F"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Bottomless Culverts</w:t>
            </w:r>
          </w:p>
        </w:tc>
        <w:tc>
          <w:tcPr>
            <w:tcW w:w="1611" w:type="dxa"/>
            <w:tcBorders>
              <w:top w:val="nil"/>
              <w:left w:val="nil"/>
              <w:right w:val="nil"/>
            </w:tcBorders>
            <w:shd w:val="clear" w:color="auto" w:fill="auto"/>
            <w:noWrap/>
            <w:vAlign w:val="center"/>
            <w:hideMark/>
          </w:tcPr>
          <w:p w14:paraId="047B6D8B"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Yes</w:t>
            </w:r>
          </w:p>
        </w:tc>
        <w:tc>
          <w:tcPr>
            <w:tcW w:w="1308" w:type="dxa"/>
            <w:tcBorders>
              <w:top w:val="nil"/>
              <w:left w:val="nil"/>
              <w:right w:val="nil"/>
            </w:tcBorders>
            <w:shd w:val="clear" w:color="auto" w:fill="auto"/>
            <w:noWrap/>
            <w:vAlign w:val="center"/>
            <w:hideMark/>
          </w:tcPr>
          <w:p w14:paraId="0E261EBA"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Moderate</w:t>
            </w:r>
          </w:p>
        </w:tc>
        <w:tc>
          <w:tcPr>
            <w:tcW w:w="1470" w:type="dxa"/>
            <w:tcBorders>
              <w:top w:val="nil"/>
              <w:left w:val="nil"/>
              <w:right w:val="nil"/>
            </w:tcBorders>
            <w:shd w:val="clear" w:color="auto" w:fill="auto"/>
            <w:noWrap/>
            <w:vAlign w:val="center"/>
            <w:hideMark/>
          </w:tcPr>
          <w:p w14:paraId="67758602"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Moderate</w:t>
            </w:r>
          </w:p>
        </w:tc>
        <w:tc>
          <w:tcPr>
            <w:tcW w:w="1517" w:type="dxa"/>
            <w:tcBorders>
              <w:top w:val="nil"/>
              <w:left w:val="nil"/>
              <w:right w:val="nil"/>
            </w:tcBorders>
            <w:shd w:val="clear" w:color="auto" w:fill="auto"/>
            <w:noWrap/>
            <w:vAlign w:val="center"/>
            <w:hideMark/>
          </w:tcPr>
          <w:p w14:paraId="22A2DCA9"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Moderate</w:t>
            </w:r>
          </w:p>
        </w:tc>
        <w:tc>
          <w:tcPr>
            <w:tcW w:w="1656" w:type="dxa"/>
            <w:tcBorders>
              <w:top w:val="nil"/>
              <w:left w:val="nil"/>
              <w:right w:val="nil"/>
            </w:tcBorders>
            <w:shd w:val="clear" w:color="auto" w:fill="auto"/>
            <w:noWrap/>
            <w:vAlign w:val="center"/>
            <w:hideMark/>
          </w:tcPr>
          <w:p w14:paraId="5CF80261"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Yes</w:t>
            </w:r>
          </w:p>
        </w:tc>
      </w:tr>
      <w:tr w:rsidR="00014649" w:rsidRPr="00B26A70" w14:paraId="3E8B7AD2" w14:textId="77777777" w:rsidTr="001659EE">
        <w:trPr>
          <w:trHeight w:val="206"/>
        </w:trPr>
        <w:tc>
          <w:tcPr>
            <w:tcW w:w="2026" w:type="dxa"/>
            <w:tcBorders>
              <w:top w:val="nil"/>
              <w:left w:val="nil"/>
              <w:bottom w:val="single" w:sz="4" w:space="0" w:color="auto"/>
              <w:right w:val="nil"/>
            </w:tcBorders>
            <w:shd w:val="clear" w:color="auto" w:fill="auto"/>
            <w:noWrap/>
            <w:vAlign w:val="center"/>
            <w:hideMark/>
          </w:tcPr>
          <w:p w14:paraId="1D218055"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Embedded Culverts</w:t>
            </w:r>
          </w:p>
        </w:tc>
        <w:tc>
          <w:tcPr>
            <w:tcW w:w="1611" w:type="dxa"/>
            <w:tcBorders>
              <w:top w:val="nil"/>
              <w:left w:val="nil"/>
              <w:bottom w:val="single" w:sz="4" w:space="0" w:color="auto"/>
              <w:right w:val="nil"/>
            </w:tcBorders>
            <w:shd w:val="clear" w:color="auto" w:fill="auto"/>
            <w:noWrap/>
            <w:vAlign w:val="center"/>
            <w:hideMark/>
          </w:tcPr>
          <w:p w14:paraId="29450BEE"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Yes</w:t>
            </w:r>
          </w:p>
        </w:tc>
        <w:tc>
          <w:tcPr>
            <w:tcW w:w="1308" w:type="dxa"/>
            <w:tcBorders>
              <w:top w:val="nil"/>
              <w:left w:val="nil"/>
              <w:bottom w:val="single" w:sz="4" w:space="0" w:color="auto"/>
              <w:right w:val="nil"/>
            </w:tcBorders>
            <w:shd w:val="clear" w:color="auto" w:fill="auto"/>
            <w:noWrap/>
            <w:vAlign w:val="center"/>
            <w:hideMark/>
          </w:tcPr>
          <w:p w14:paraId="58E77523"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High</w:t>
            </w:r>
          </w:p>
        </w:tc>
        <w:tc>
          <w:tcPr>
            <w:tcW w:w="1470" w:type="dxa"/>
            <w:tcBorders>
              <w:top w:val="nil"/>
              <w:left w:val="nil"/>
              <w:bottom w:val="single" w:sz="4" w:space="0" w:color="auto"/>
              <w:right w:val="nil"/>
            </w:tcBorders>
            <w:shd w:val="clear" w:color="auto" w:fill="auto"/>
            <w:noWrap/>
            <w:vAlign w:val="center"/>
            <w:hideMark/>
          </w:tcPr>
          <w:p w14:paraId="4285AB16" w14:textId="77777777" w:rsidR="00014649" w:rsidRPr="00B26A70" w:rsidRDefault="00014649" w:rsidP="006470B0">
            <w:pPr>
              <w:spacing w:after="0" w:line="240" w:lineRule="auto"/>
              <w:jc w:val="center"/>
              <w:rPr>
                <w:rFonts w:eastAsia="Times New Roman" w:cs="Times New Roman"/>
                <w:color w:val="000000"/>
                <w:szCs w:val="24"/>
                <w:lang w:eastAsia="en-CA"/>
              </w:rPr>
            </w:pPr>
            <w:r>
              <w:rPr>
                <w:rFonts w:eastAsia="Times New Roman" w:cs="Times New Roman"/>
                <w:color w:val="000000"/>
                <w:szCs w:val="24"/>
                <w:lang w:eastAsia="en-CA"/>
              </w:rPr>
              <w:t>Low</w:t>
            </w:r>
          </w:p>
        </w:tc>
        <w:tc>
          <w:tcPr>
            <w:tcW w:w="1517" w:type="dxa"/>
            <w:tcBorders>
              <w:top w:val="nil"/>
              <w:left w:val="nil"/>
              <w:bottom w:val="single" w:sz="4" w:space="0" w:color="auto"/>
              <w:right w:val="nil"/>
            </w:tcBorders>
            <w:shd w:val="clear" w:color="auto" w:fill="auto"/>
            <w:noWrap/>
            <w:vAlign w:val="center"/>
            <w:hideMark/>
          </w:tcPr>
          <w:p w14:paraId="1D014FFF"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Moderate</w:t>
            </w:r>
          </w:p>
        </w:tc>
        <w:tc>
          <w:tcPr>
            <w:tcW w:w="1656" w:type="dxa"/>
            <w:tcBorders>
              <w:top w:val="nil"/>
              <w:left w:val="nil"/>
              <w:bottom w:val="single" w:sz="4" w:space="0" w:color="auto"/>
              <w:right w:val="nil"/>
            </w:tcBorders>
            <w:shd w:val="clear" w:color="auto" w:fill="auto"/>
            <w:noWrap/>
            <w:vAlign w:val="center"/>
            <w:hideMark/>
          </w:tcPr>
          <w:p w14:paraId="5666BDC8" w14:textId="77777777" w:rsidR="00014649" w:rsidRPr="00B26A70" w:rsidRDefault="00014649" w:rsidP="006470B0">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Yes</w:t>
            </w:r>
          </w:p>
        </w:tc>
      </w:tr>
      <w:tr w:rsidR="001659EE" w:rsidRPr="00B26A70" w14:paraId="227A9F65" w14:textId="77777777" w:rsidTr="006470B0">
        <w:trPr>
          <w:trHeight w:val="206"/>
        </w:trPr>
        <w:tc>
          <w:tcPr>
            <w:tcW w:w="9588" w:type="dxa"/>
            <w:gridSpan w:val="6"/>
            <w:tcBorders>
              <w:top w:val="single" w:sz="4" w:space="0" w:color="auto"/>
              <w:left w:val="nil"/>
              <w:right w:val="nil"/>
            </w:tcBorders>
            <w:shd w:val="clear" w:color="auto" w:fill="auto"/>
            <w:noWrap/>
            <w:vAlign w:val="center"/>
          </w:tcPr>
          <w:p w14:paraId="3C945B2D" w14:textId="17E5A5EB" w:rsidR="001659EE" w:rsidRPr="001659EE" w:rsidRDefault="001659EE" w:rsidP="001659EE">
            <w:pPr>
              <w:spacing w:after="0" w:line="240" w:lineRule="auto"/>
              <w:jc w:val="right"/>
              <w:rPr>
                <w:rFonts w:eastAsia="Times New Roman" w:cs="Times New Roman"/>
                <w:color w:val="000000"/>
                <w:szCs w:val="24"/>
                <w:vertAlign w:val="superscript"/>
                <w:lang w:eastAsia="en-CA"/>
              </w:rPr>
            </w:pPr>
            <w:r>
              <w:rPr>
                <w:rFonts w:eastAsia="Times New Roman" w:cs="Times New Roman"/>
                <w:color w:val="000000"/>
                <w:szCs w:val="24"/>
                <w:vertAlign w:val="superscript"/>
                <w:lang w:eastAsia="en-CA"/>
              </w:rPr>
              <w:t>*</w:t>
            </w:r>
            <w:r w:rsidRPr="009D501F">
              <w:rPr>
                <w:rFonts w:eastAsia="Times New Roman" w:cs="Times New Roman"/>
                <w:color w:val="000000"/>
                <w:szCs w:val="24"/>
                <w:vertAlign w:val="superscript"/>
                <w:lang w:eastAsia="en-CA"/>
              </w:rPr>
              <w:t>Reproduced from “</w:t>
            </w:r>
            <w:proofErr w:type="spellStart"/>
            <w:r w:rsidR="009C05F3" w:rsidRPr="009D501F">
              <w:rPr>
                <w:rFonts w:eastAsia="Times New Roman" w:cs="Times New Roman"/>
                <w:color w:val="000000"/>
                <w:szCs w:val="24"/>
                <w:vertAlign w:val="superscript"/>
                <w:lang w:eastAsia="en-CA"/>
              </w:rPr>
              <w:t>Mckillop</w:t>
            </w:r>
            <w:proofErr w:type="spellEnd"/>
            <w:r w:rsidR="009C05F3" w:rsidRPr="009D501F">
              <w:rPr>
                <w:rFonts w:eastAsia="Times New Roman" w:cs="Times New Roman"/>
                <w:color w:val="000000"/>
                <w:szCs w:val="24"/>
                <w:vertAlign w:val="superscript"/>
                <w:lang w:eastAsia="en-CA"/>
              </w:rPr>
              <w:t xml:space="preserve"> 2020</w:t>
            </w:r>
            <w:r>
              <w:rPr>
                <w:rFonts w:eastAsia="Times New Roman" w:cs="Times New Roman"/>
                <w:color w:val="000000"/>
                <w:szCs w:val="24"/>
                <w:vertAlign w:val="superscript"/>
                <w:lang w:eastAsia="en-CA"/>
              </w:rPr>
              <w:t>”</w:t>
            </w:r>
          </w:p>
        </w:tc>
      </w:tr>
    </w:tbl>
    <w:p w14:paraId="429F1DAB" w14:textId="0E595709" w:rsidR="007F0701" w:rsidRDefault="003F7C6C" w:rsidP="00A0287E">
      <w:pPr>
        <w:pStyle w:val="Heading3"/>
      </w:pPr>
      <w:bookmarkStart w:id="71" w:name="_Toc69464555"/>
      <w:r>
        <w:t>Equations</w:t>
      </w:r>
      <w:bookmarkEnd w:id="71"/>
      <w:r>
        <w:t xml:space="preserve"> </w:t>
      </w:r>
    </w:p>
    <w:p w14:paraId="7FD2BD7D" w14:textId="457AD54D" w:rsidR="00CF7F1F" w:rsidRDefault="008B0185" w:rsidP="00D0271F">
      <w:pPr>
        <w:rPr>
          <w:noProof/>
        </w:rPr>
      </w:pPr>
      <w:r>
        <w:rPr>
          <w:noProof/>
        </w:rPr>
        <mc:AlternateContent>
          <mc:Choice Requires="wps">
            <w:drawing>
              <wp:anchor distT="0" distB="0" distL="114300" distR="114300" simplePos="0" relativeHeight="251658240" behindDoc="1" locked="0" layoutInCell="1" allowOverlap="1" wp14:anchorId="54BF5673" wp14:editId="2155F8AA">
                <wp:simplePos x="0" y="0"/>
                <wp:positionH relativeFrom="margin">
                  <wp:align>right</wp:align>
                </wp:positionH>
                <wp:positionV relativeFrom="paragraph">
                  <wp:posOffset>4483100</wp:posOffset>
                </wp:positionV>
                <wp:extent cx="5943600" cy="635"/>
                <wp:effectExtent l="0" t="0" r="0" b="2540"/>
                <wp:wrapTight wrapText="bothSides">
                  <wp:wrapPolygon edited="0">
                    <wp:start x="0" y="0"/>
                    <wp:lineTo x="0" y="20420"/>
                    <wp:lineTo x="21531" y="20420"/>
                    <wp:lineTo x="215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2D616C1" w14:textId="379309B3" w:rsidR="008B0185" w:rsidRPr="008B0185" w:rsidRDefault="008B0185" w:rsidP="008B0185">
                            <w:pPr>
                              <w:pStyle w:val="Caption"/>
                              <w:rPr>
                                <w:noProof/>
                                <w:color w:val="auto"/>
                                <w:sz w:val="24"/>
                                <w:szCs w:val="24"/>
                              </w:rPr>
                            </w:pPr>
                            <w:bookmarkStart w:id="72" w:name="_Toc69464571"/>
                            <w:bookmarkStart w:id="73" w:name="_Toc69464901"/>
                            <w:r w:rsidRPr="008B0185">
                              <w:rPr>
                                <w:b/>
                                <w:bCs/>
                                <w:color w:val="auto"/>
                                <w:sz w:val="24"/>
                                <w:szCs w:val="24"/>
                              </w:rPr>
                              <w:t xml:space="preserve">Figure </w:t>
                            </w:r>
                            <w:r w:rsidRPr="008B0185">
                              <w:rPr>
                                <w:b/>
                                <w:bCs/>
                                <w:color w:val="auto"/>
                                <w:sz w:val="24"/>
                                <w:szCs w:val="24"/>
                              </w:rPr>
                              <w:fldChar w:fldCharType="begin"/>
                            </w:r>
                            <w:r w:rsidRPr="008B0185">
                              <w:rPr>
                                <w:b/>
                                <w:bCs/>
                                <w:color w:val="auto"/>
                                <w:sz w:val="24"/>
                                <w:szCs w:val="24"/>
                              </w:rPr>
                              <w:instrText xml:space="preserve"> SEQ Figure \* ARABIC </w:instrText>
                            </w:r>
                            <w:r w:rsidRPr="008B0185">
                              <w:rPr>
                                <w:b/>
                                <w:bCs/>
                                <w:color w:val="auto"/>
                                <w:sz w:val="24"/>
                                <w:szCs w:val="24"/>
                              </w:rPr>
                              <w:fldChar w:fldCharType="separate"/>
                            </w:r>
                            <w:r w:rsidR="001626C5">
                              <w:rPr>
                                <w:b/>
                                <w:bCs/>
                                <w:noProof/>
                                <w:color w:val="auto"/>
                                <w:sz w:val="24"/>
                                <w:szCs w:val="24"/>
                              </w:rPr>
                              <w:t>4</w:t>
                            </w:r>
                            <w:r w:rsidRPr="008B0185">
                              <w:rPr>
                                <w:b/>
                                <w:bCs/>
                                <w:color w:val="auto"/>
                                <w:sz w:val="24"/>
                                <w:szCs w:val="24"/>
                              </w:rPr>
                              <w:fldChar w:fldCharType="end"/>
                            </w:r>
                            <w:r w:rsidRPr="00FB2768">
                              <w:rPr>
                                <w:b/>
                                <w:bCs/>
                                <w:color w:val="auto"/>
                                <w:sz w:val="24"/>
                                <w:szCs w:val="24"/>
                              </w:rPr>
                              <w:t>:</w:t>
                            </w:r>
                            <w:r w:rsidRPr="008B0185">
                              <w:rPr>
                                <w:color w:val="auto"/>
                                <w:sz w:val="24"/>
                                <w:szCs w:val="24"/>
                              </w:rPr>
                              <w:t xml:space="preserve"> Example of an equation layout in a work report</w:t>
                            </w:r>
                            <w:bookmarkEnd w:id="72"/>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F5673" id="Text Box 1" o:spid="_x0000_s1029" type="#_x0000_t202" style="position:absolute;left:0;text-align:left;margin-left:416.8pt;margin-top:353pt;width:468pt;height:.05pt;z-index:-2516582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" stroked="f">
                <v:textbox style="mso-fit-shape-to-text:t" inset="0,0,0,0">
                  <w:txbxContent>
                    <w:p w14:paraId="72D616C1" w14:textId="379309B3" w:rsidR="008B0185" w:rsidRPr="008B0185" w:rsidRDefault="008B0185" w:rsidP="008B0185">
                      <w:pPr>
                        <w:pStyle w:val="Caption"/>
                        <w:rPr>
                          <w:noProof/>
                          <w:color w:val="auto"/>
                          <w:sz w:val="24"/>
                          <w:szCs w:val="24"/>
                        </w:rPr>
                      </w:pPr>
                      <w:bookmarkStart w:id="74" w:name="_Toc69464571"/>
                      <w:bookmarkStart w:id="75" w:name="_Toc69464901"/>
                      <w:r w:rsidRPr="008B0185">
                        <w:rPr>
                          <w:b/>
                          <w:bCs/>
                          <w:color w:val="auto"/>
                          <w:sz w:val="24"/>
                          <w:szCs w:val="24"/>
                        </w:rPr>
                        <w:t xml:space="preserve">Figure </w:t>
                      </w:r>
                      <w:r w:rsidRPr="008B0185">
                        <w:rPr>
                          <w:b/>
                          <w:bCs/>
                          <w:color w:val="auto"/>
                          <w:sz w:val="24"/>
                          <w:szCs w:val="24"/>
                        </w:rPr>
                        <w:fldChar w:fldCharType="begin"/>
                      </w:r>
                      <w:r w:rsidRPr="008B0185">
                        <w:rPr>
                          <w:b/>
                          <w:bCs/>
                          <w:color w:val="auto"/>
                          <w:sz w:val="24"/>
                          <w:szCs w:val="24"/>
                        </w:rPr>
                        <w:instrText xml:space="preserve"> SEQ Figure \* ARABIC </w:instrText>
                      </w:r>
                      <w:r w:rsidRPr="008B0185">
                        <w:rPr>
                          <w:b/>
                          <w:bCs/>
                          <w:color w:val="auto"/>
                          <w:sz w:val="24"/>
                          <w:szCs w:val="24"/>
                        </w:rPr>
                        <w:fldChar w:fldCharType="separate"/>
                      </w:r>
                      <w:r w:rsidR="001626C5">
                        <w:rPr>
                          <w:b/>
                          <w:bCs/>
                          <w:noProof/>
                          <w:color w:val="auto"/>
                          <w:sz w:val="24"/>
                          <w:szCs w:val="24"/>
                        </w:rPr>
                        <w:t>4</w:t>
                      </w:r>
                      <w:r w:rsidRPr="008B0185">
                        <w:rPr>
                          <w:b/>
                          <w:bCs/>
                          <w:color w:val="auto"/>
                          <w:sz w:val="24"/>
                          <w:szCs w:val="24"/>
                        </w:rPr>
                        <w:fldChar w:fldCharType="end"/>
                      </w:r>
                      <w:r w:rsidRPr="00FB2768">
                        <w:rPr>
                          <w:b/>
                          <w:bCs/>
                          <w:color w:val="auto"/>
                          <w:sz w:val="24"/>
                          <w:szCs w:val="24"/>
                        </w:rPr>
                        <w:t>:</w:t>
                      </w:r>
                      <w:r w:rsidRPr="008B0185">
                        <w:rPr>
                          <w:color w:val="auto"/>
                          <w:sz w:val="24"/>
                          <w:szCs w:val="24"/>
                        </w:rPr>
                        <w:t xml:space="preserve"> Example of an equation layout in a work report</w:t>
                      </w:r>
                      <w:bookmarkEnd w:id="74"/>
                      <w:bookmarkEnd w:id="75"/>
                    </w:p>
                  </w:txbxContent>
                </v:textbox>
                <w10:wrap type="tight" anchorx="margin"/>
              </v:shape>
            </w:pict>
          </mc:Fallback>
        </mc:AlternateContent>
      </w:r>
      <w:r w:rsidR="00DD5019" w:rsidRPr="00DD5019">
        <w:t xml:space="preserve"> </w:t>
      </w:r>
      <w:r w:rsidR="00DD5019">
        <w:t>Equations that are referred to later in the text should be numbered with right-justified Arabic numerals in parentheses. Number equations consecutively throughout the report (1, 2, 3, 4, etc.).</w:t>
      </w:r>
      <w:r w:rsidR="00DD5019" w:rsidRPr="00150D0B">
        <w:t xml:space="preserve"> </w:t>
      </w:r>
      <w:r w:rsidR="00DD5019">
        <w:t>Figure 4 illustrates</w:t>
      </w:r>
      <w:r w:rsidR="00DD5019" w:rsidRPr="0036046E">
        <w:t xml:space="preserve"> </w:t>
      </w:r>
      <w:r w:rsidR="00DD5019">
        <w:t>the typical placement of an equation within a report. If the equation is referred to after it has been introduced, refer to it using the same notation used for figures and tables (</w:t>
      </w:r>
      <w:proofErr w:type="gramStart"/>
      <w:r w:rsidR="00DD5019">
        <w:t>e.g.</w:t>
      </w:r>
      <w:proofErr w:type="gramEnd"/>
      <w:r w:rsidR="00DD5019">
        <w:t xml:space="preserve"> “Equation 1”).</w:t>
      </w:r>
      <w:r w:rsidR="00DD5019" w:rsidRPr="008B0185">
        <w:rPr>
          <w:noProof/>
        </w:rPr>
        <w:t xml:space="preserve"> </w:t>
      </w:r>
      <w:r w:rsidR="00CF7F1F">
        <w:rPr>
          <w:noProof/>
        </w:rPr>
        <w:drawing>
          <wp:anchor distT="0" distB="0" distL="114300" distR="114300" simplePos="0" relativeHeight="251658247" behindDoc="1" locked="0" layoutInCell="1" allowOverlap="1" wp14:anchorId="63F67FF4" wp14:editId="07FCCB97">
            <wp:simplePos x="0" y="0"/>
            <wp:positionH relativeFrom="column">
              <wp:posOffset>0</wp:posOffset>
            </wp:positionH>
            <wp:positionV relativeFrom="paragraph">
              <wp:posOffset>1748790</wp:posOffset>
            </wp:positionV>
            <wp:extent cx="5943600" cy="2649855"/>
            <wp:effectExtent l="0" t="0" r="0" b="0"/>
            <wp:wrapTight wrapText="bothSides">
              <wp:wrapPolygon edited="0">
                <wp:start x="0" y="0"/>
                <wp:lineTo x="0" y="21429"/>
                <wp:lineTo x="21531" y="21429"/>
                <wp:lineTo x="21531" y="0"/>
                <wp:lineTo x="0" y="0"/>
              </wp:wrapPolygon>
            </wp:wrapTight>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2649855"/>
                    </a:xfrm>
                    <a:prstGeom prst="rect">
                      <a:avLst/>
                    </a:prstGeom>
                  </pic:spPr>
                </pic:pic>
              </a:graphicData>
            </a:graphic>
          </wp:anchor>
        </w:drawing>
      </w:r>
    </w:p>
    <w:p w14:paraId="69DBC1EE" w14:textId="365C7855" w:rsidR="003F7C6C" w:rsidRDefault="00B32D6A" w:rsidP="00A0287E">
      <w:pPr>
        <w:pStyle w:val="Heading3"/>
      </w:pPr>
      <w:bookmarkStart w:id="76" w:name="_Toc69464556"/>
      <w:r>
        <w:lastRenderedPageBreak/>
        <w:t xml:space="preserve">Software and </w:t>
      </w:r>
      <w:r w:rsidR="00C05D59">
        <w:t>S</w:t>
      </w:r>
      <w:r>
        <w:t>pellcheck</w:t>
      </w:r>
      <w:bookmarkEnd w:id="76"/>
      <w:r>
        <w:t xml:space="preserve"> </w:t>
      </w:r>
    </w:p>
    <w:p w14:paraId="1FCA434A" w14:textId="35444988" w:rsidR="001633B1" w:rsidRDefault="001633B1" w:rsidP="001633B1">
      <w:r w:rsidRPr="006D1B23">
        <w:t>Work term reports should be prepared on computer software that is accessible to the author during an academic term so that corrections may be readily undertaken. The use of an electronic spell-checker is expected.</w:t>
      </w:r>
      <w:r w:rsidRPr="006D1B23" w:rsidDel="00D14723">
        <w:t xml:space="preserve"> </w:t>
      </w:r>
      <w:r w:rsidRPr="006D1B23">
        <w:t>Note,</w:t>
      </w:r>
      <w:r>
        <w:t xml:space="preserve"> however, that the Canadian version is expected if it differs from the U.S. version.</w:t>
      </w:r>
    </w:p>
    <w:p w14:paraId="17C5AFC4" w14:textId="55743DB4" w:rsidR="001633B1" w:rsidRDefault="00B304B5" w:rsidP="001633B1">
      <w:pPr>
        <w:pStyle w:val="Heading2"/>
      </w:pPr>
      <w:bookmarkStart w:id="77" w:name="_Toc69464557"/>
      <w:r>
        <w:t>Citations and References</w:t>
      </w:r>
      <w:bookmarkEnd w:id="77"/>
      <w:r>
        <w:t xml:space="preserve"> </w:t>
      </w:r>
    </w:p>
    <w:p w14:paraId="527083F6" w14:textId="77777777" w:rsidR="00BA301D" w:rsidRDefault="00BA301D" w:rsidP="00BA301D">
      <w:r>
        <w:t xml:space="preserve">Citations and references are meant to give authority to the contents of the report and to direct the reader to more details. General references not cited in the report should not be included in the reference list. </w:t>
      </w:r>
    </w:p>
    <w:p w14:paraId="418354A6" w14:textId="77777777" w:rsidR="00BA301D" w:rsidRDefault="00BA301D" w:rsidP="00BA301D">
      <w:r>
        <w:t>An important principle in citing published literature is that an individual reading a report should readily be able to obtain the reference materials. As much as possible, avoid citing obscure papers, course notes and personal communications, for example, as these may not be accessible to a reader of a report. You can give credit to these sources of information in your letter of submittal or the acknowledgments.</w:t>
      </w:r>
    </w:p>
    <w:p w14:paraId="66534DCD" w14:textId="77777777" w:rsidR="00BA301D" w:rsidRDefault="00BA301D" w:rsidP="00BA301D">
      <w:r>
        <w:t xml:space="preserve">There are several alternative styles of documentation. This work report follows the American Psychological Association (APA) style, which is summarized in both Hacker (1996) and Buckley (2003). These books also include discussions of citations and references. These books are available in the University of Waterloo Bookstore or the library. Other references are available in section PE 1408 of the Dana Porter Library. </w:t>
      </w:r>
    </w:p>
    <w:p w14:paraId="24DCA816" w14:textId="635DC044" w:rsidR="00BA301D" w:rsidRDefault="00BA301D" w:rsidP="00BA301D">
      <w:r>
        <w:t xml:space="preserve">The following report excerpts (in italics) demonstrate common examples that show how references to literature should be cited in the text and incorporated in the reference list.  </w:t>
      </w:r>
    </w:p>
    <w:p w14:paraId="1EA5CB12" w14:textId="01DBC77F" w:rsidR="00BA301D" w:rsidRDefault="00A72857" w:rsidP="000D1590">
      <w:pPr>
        <w:pStyle w:val="Heading3"/>
      </w:pPr>
      <w:bookmarkStart w:id="78" w:name="_Toc69464558"/>
      <w:r>
        <w:lastRenderedPageBreak/>
        <w:t>Journal Papers</w:t>
      </w:r>
      <w:bookmarkEnd w:id="78"/>
    </w:p>
    <w:p w14:paraId="773C0C81" w14:textId="77777777" w:rsidR="00080975" w:rsidRPr="00111333" w:rsidRDefault="00080975" w:rsidP="00080975">
      <w:pPr>
        <w:ind w:left="720"/>
        <w:rPr>
          <w:i/>
          <w:iCs/>
        </w:rPr>
      </w:pPr>
      <w:r w:rsidRPr="00111333">
        <w:rPr>
          <w:i/>
          <w:iCs/>
        </w:rPr>
        <w:t xml:space="preserve">Lafontaine (1988) has measured wind loads on very tall exhaust stacks in the mining areas of the Sudbury region. </w:t>
      </w:r>
    </w:p>
    <w:p w14:paraId="55B89AD0" w14:textId="77777777" w:rsidR="00080975" w:rsidRDefault="00080975" w:rsidP="00080975">
      <w:r>
        <w:t xml:space="preserve">or </w:t>
      </w:r>
    </w:p>
    <w:p w14:paraId="2617F169" w14:textId="77777777" w:rsidR="00080975" w:rsidRPr="00111333" w:rsidRDefault="00080975" w:rsidP="00080975">
      <w:pPr>
        <w:ind w:left="720"/>
        <w:rPr>
          <w:i/>
          <w:iCs/>
        </w:rPr>
      </w:pPr>
      <w:r w:rsidRPr="00111333">
        <w:rPr>
          <w:i/>
          <w:iCs/>
        </w:rPr>
        <w:t xml:space="preserve">Several authors have measured wind loads on tall exhaust stacks in the mining areas of the Sudbury region (Lafontaine, 1988; Yung, 1982), and these measurements have been used to establish design wind loads. </w:t>
      </w:r>
    </w:p>
    <w:p w14:paraId="7F95066F" w14:textId="77777777" w:rsidR="00080975" w:rsidRDefault="00080975" w:rsidP="00080975">
      <w:r>
        <w:t xml:space="preserve">The reference list would then contain the following: </w:t>
      </w:r>
    </w:p>
    <w:p w14:paraId="1324C07F" w14:textId="77777777" w:rsidR="00080975" w:rsidRDefault="00080975" w:rsidP="00080975">
      <w:pPr>
        <w:ind w:left="1134" w:hanging="425"/>
      </w:pPr>
      <w:r>
        <w:t xml:space="preserve">Lafontaine, P.W. (1988).  Wind load measurements on smelter exhaust stack in the Sudbury region. </w:t>
      </w:r>
      <w:r w:rsidRPr="005C2305">
        <w:rPr>
          <w:i/>
          <w:iCs/>
        </w:rPr>
        <w:t>Journal of Wind Engineering</w:t>
      </w:r>
      <w:r>
        <w:t>, 17(5), 171–183.</w:t>
      </w:r>
    </w:p>
    <w:p w14:paraId="03F97878" w14:textId="77777777" w:rsidR="00080975" w:rsidRDefault="00080975" w:rsidP="00080975">
      <w:pPr>
        <w:ind w:left="1134" w:hanging="425"/>
      </w:pPr>
      <w:r>
        <w:t xml:space="preserve">Yung, F. S. (1982).  Drag coefficients for large structures. </w:t>
      </w:r>
      <w:r w:rsidRPr="005C2305">
        <w:rPr>
          <w:i/>
          <w:iCs/>
        </w:rPr>
        <w:t>Journal of Structural Engineering</w:t>
      </w:r>
      <w:r>
        <w:t xml:space="preserve">, 21(3), 99-103. </w:t>
      </w:r>
    </w:p>
    <w:p w14:paraId="148F4D24" w14:textId="77777777" w:rsidR="00080975" w:rsidRDefault="00080975" w:rsidP="00080975">
      <w:r>
        <w:t>Italics are used to emphasize the document title used in a library search because authors of individual papers published in journals are not listed in library catalogues.</w:t>
      </w:r>
    </w:p>
    <w:p w14:paraId="678116CB" w14:textId="6F22FCA6" w:rsidR="00A72857" w:rsidRPr="00A72857" w:rsidRDefault="00080975" w:rsidP="00080975">
      <w:pPr>
        <w:pStyle w:val="Heading3"/>
      </w:pPr>
      <w:bookmarkStart w:id="79" w:name="_Toc69464559"/>
      <w:r>
        <w:t>Books</w:t>
      </w:r>
      <w:bookmarkEnd w:id="79"/>
      <w:r>
        <w:t xml:space="preserve"> </w:t>
      </w:r>
    </w:p>
    <w:p w14:paraId="0820A424" w14:textId="77777777" w:rsidR="001C23D3" w:rsidRPr="00AB46AD" w:rsidRDefault="001C23D3" w:rsidP="001C23D3">
      <w:pPr>
        <w:ind w:left="720"/>
        <w:rPr>
          <w:i/>
          <w:iCs/>
        </w:rPr>
      </w:pPr>
      <w:r w:rsidRPr="00AB46AD">
        <w:rPr>
          <w:i/>
          <w:iCs/>
        </w:rPr>
        <w:t xml:space="preserve">McCarthy (1988) describes the analytical method that is </w:t>
      </w:r>
      <w:proofErr w:type="gramStart"/>
      <w:r w:rsidRPr="00AB46AD">
        <w:rPr>
          <w:i/>
          <w:iCs/>
        </w:rPr>
        <w:t>most commonly used</w:t>
      </w:r>
      <w:proofErr w:type="gramEnd"/>
      <w:r w:rsidRPr="00AB46AD">
        <w:rPr>
          <w:i/>
          <w:iCs/>
        </w:rPr>
        <w:t xml:space="preserve"> for slope stability analysis of the marine clays in the St. Lawrence Valley. </w:t>
      </w:r>
    </w:p>
    <w:p w14:paraId="6745ACC7" w14:textId="77777777" w:rsidR="001C23D3" w:rsidRDefault="001C23D3" w:rsidP="001C23D3">
      <w:r>
        <w:t xml:space="preserve">The reference list would then contain the following: </w:t>
      </w:r>
    </w:p>
    <w:p w14:paraId="770234DE" w14:textId="77777777" w:rsidR="001C23D3" w:rsidRPr="0073197C" w:rsidRDefault="001C23D3" w:rsidP="001C23D3">
      <w:pPr>
        <w:ind w:left="1134" w:hanging="414"/>
      </w:pPr>
      <w:r>
        <w:t xml:space="preserve">McCarthy, D.F. (1988).  </w:t>
      </w:r>
      <w:r w:rsidRPr="00AB46AD">
        <w:rPr>
          <w:i/>
          <w:iCs/>
        </w:rPr>
        <w:t>Essentials of Soil Mechanics and Foundations: Basic Geotechnics</w:t>
      </w:r>
      <w:r>
        <w:t>. Prentice Hall, Englewood Cliffs, NJ.</w:t>
      </w:r>
    </w:p>
    <w:p w14:paraId="677018B3" w14:textId="51250119" w:rsidR="00BA301D" w:rsidRDefault="00D605F0" w:rsidP="001C23D3">
      <w:pPr>
        <w:pStyle w:val="Heading3"/>
      </w:pPr>
      <w:bookmarkStart w:id="80" w:name="_Toc69464560"/>
      <w:r>
        <w:lastRenderedPageBreak/>
        <w:t>Technical Reports</w:t>
      </w:r>
      <w:bookmarkEnd w:id="80"/>
      <w:r>
        <w:t xml:space="preserve"> </w:t>
      </w:r>
    </w:p>
    <w:p w14:paraId="6CB749B2" w14:textId="77777777" w:rsidR="00863EAC" w:rsidRPr="0087169F" w:rsidRDefault="00863EAC" w:rsidP="00863EAC">
      <w:pPr>
        <w:ind w:left="720"/>
        <w:rPr>
          <w:i/>
          <w:iCs/>
        </w:rPr>
      </w:pPr>
      <w:r w:rsidRPr="0087169F">
        <w:rPr>
          <w:i/>
          <w:iCs/>
        </w:rPr>
        <w:t xml:space="preserve">Geometric design standards for major arterial roads are specified by the Ontario Ministry of Transportation (Highway Design Branch, 1992). </w:t>
      </w:r>
    </w:p>
    <w:p w14:paraId="4E932DAB" w14:textId="77777777" w:rsidR="00863EAC" w:rsidRDefault="00863EAC" w:rsidP="00863EAC">
      <w:r>
        <w:t xml:space="preserve">The reference list would then contain the following: </w:t>
      </w:r>
    </w:p>
    <w:p w14:paraId="7F4BEAA2" w14:textId="77777777" w:rsidR="00863EAC" w:rsidRPr="00AB46AD" w:rsidRDefault="00863EAC" w:rsidP="00863EAC">
      <w:pPr>
        <w:ind w:left="1134" w:hanging="414"/>
      </w:pPr>
      <w:r>
        <w:t xml:space="preserve">Highway Design Branch. (1992). </w:t>
      </w:r>
      <w:r w:rsidRPr="0087169F">
        <w:rPr>
          <w:i/>
          <w:iCs/>
        </w:rPr>
        <w:t>Geometric Design Standards for Ontario</w:t>
      </w:r>
      <w:r>
        <w:t>.  Ministry of Transportation of Ontario, Downsview, ON.</w:t>
      </w:r>
    </w:p>
    <w:p w14:paraId="13A809C8" w14:textId="6A5BC21C" w:rsidR="00863EAC" w:rsidRDefault="00863EAC" w:rsidP="00863EAC">
      <w:pPr>
        <w:pStyle w:val="Heading3"/>
      </w:pPr>
      <w:bookmarkStart w:id="81" w:name="_Toc69464561"/>
      <w:r>
        <w:t>E</w:t>
      </w:r>
      <w:r w:rsidR="0017658F">
        <w:t>lectronic Sources</w:t>
      </w:r>
      <w:bookmarkEnd w:id="81"/>
      <w:r w:rsidR="0017658F">
        <w:t xml:space="preserve"> </w:t>
      </w:r>
    </w:p>
    <w:p w14:paraId="71D497C6" w14:textId="77777777" w:rsidR="00EF5ABB" w:rsidRDefault="00EF5ABB" w:rsidP="00EF5ABB">
      <w:r>
        <w:t>Electronic sources are relatively new, and many suggestions for methods of referencing them are available. The department has selected the following guidelines. The important consideration is that the reader needs to be able to access your sources. Items are to be cited in the text with the author and date as usual. For example,</w:t>
      </w:r>
    </w:p>
    <w:p w14:paraId="03CF7B99" w14:textId="77777777" w:rsidR="00EF5ABB" w:rsidRPr="00A36B5B" w:rsidRDefault="00EF5ABB" w:rsidP="00EF5ABB">
      <w:pPr>
        <w:ind w:firstLine="720"/>
        <w:rPr>
          <w:i/>
          <w:iCs/>
        </w:rPr>
      </w:pPr>
      <w:proofErr w:type="spellStart"/>
      <w:r w:rsidRPr="00A36B5B">
        <w:rPr>
          <w:i/>
          <w:iCs/>
        </w:rPr>
        <w:t>Nutall</w:t>
      </w:r>
      <w:proofErr w:type="spellEnd"/>
      <w:r w:rsidRPr="00A36B5B">
        <w:rPr>
          <w:i/>
          <w:iCs/>
        </w:rPr>
        <w:t xml:space="preserve"> (1999) has published a different opinion of MP3.</w:t>
      </w:r>
    </w:p>
    <w:p w14:paraId="49C54904" w14:textId="77777777" w:rsidR="00EF5ABB" w:rsidRDefault="00EF5ABB" w:rsidP="00EF5ABB">
      <w:r>
        <w:t>This item would appear in the list of references as follows:</w:t>
      </w:r>
    </w:p>
    <w:p w14:paraId="308EED47" w14:textId="77777777" w:rsidR="00EF5ABB" w:rsidRDefault="00EF5ABB" w:rsidP="00EF5ABB">
      <w:pPr>
        <w:ind w:left="720"/>
        <w:jc w:val="left"/>
      </w:pPr>
      <w:proofErr w:type="spellStart"/>
      <w:r>
        <w:t>Nutall</w:t>
      </w:r>
      <w:proofErr w:type="spellEnd"/>
      <w:r>
        <w:t>, C. (25 September 1999). It's on MP3 but I like it.  http://news.bbc.co.uk/hi/english/sci/tech/newsid_443000/443086.stm (retrieved 9April 2000).</w:t>
      </w:r>
    </w:p>
    <w:p w14:paraId="763199ED" w14:textId="77777777" w:rsidR="00EF5ABB" w:rsidRPr="0087169F" w:rsidRDefault="00EF5ABB" w:rsidP="00EF5ABB">
      <w:r>
        <w:t xml:space="preserve">The objective of referencing is to direct the reader to the original source. The URL and the search engine with key words are used to locate the new reference. If the author is not identified, use the name of the company or organization that posted the web site. Use the date last updated as the date of publication. If there is no date listed, use the date you accessed the site. The date of access is </w:t>
      </w:r>
      <w:r>
        <w:lastRenderedPageBreak/>
        <w:t>important to include in any case because the web page may have changed since you used it, and the reader may not be able to find the information without knowing the date.</w:t>
      </w:r>
    </w:p>
    <w:p w14:paraId="5D32ACE6" w14:textId="2B6BE267" w:rsidR="0017658F" w:rsidRDefault="00C33A38" w:rsidP="00C33A38">
      <w:pPr>
        <w:pStyle w:val="Heading3"/>
      </w:pPr>
      <w:bookmarkStart w:id="82" w:name="_Toc69464562"/>
      <w:r>
        <w:t>Referencing for Figures and Tables</w:t>
      </w:r>
      <w:bookmarkEnd w:id="82"/>
    </w:p>
    <w:p w14:paraId="712C4BD2" w14:textId="77777777" w:rsidR="00940CC8" w:rsidRDefault="00940CC8" w:rsidP="00940CC8">
      <w:r>
        <w:t xml:space="preserve">All data, figures, diagrams, </w:t>
      </w:r>
      <w:proofErr w:type="gramStart"/>
      <w:r>
        <w:t>photographs</w:t>
      </w:r>
      <w:proofErr w:type="gramEnd"/>
      <w:r>
        <w:t xml:space="preserve"> and tables that are not your own must be cited. Even figures, </w:t>
      </w:r>
      <w:proofErr w:type="gramStart"/>
      <w:r>
        <w:t>diagrams</w:t>
      </w:r>
      <w:proofErr w:type="gramEnd"/>
      <w:r>
        <w:t xml:space="preserve"> and tables that you modify or adapt from another source must be cited accordingly. Failure to properly cite material that is not your own may result in a violation of academic integrity for plagiarism. </w:t>
      </w:r>
    </w:p>
    <w:p w14:paraId="4B65BBB0" w14:textId="17C4D799" w:rsidR="00940CC8" w:rsidRDefault="00940CC8" w:rsidP="00940CC8">
      <w:r>
        <w:t>The reference or citation for the figure, photograph or table should be placed within the figure or table caption. Examples are shown in</w:t>
      </w:r>
      <w:r w:rsidR="004C75FD">
        <w:t xml:space="preserve"> Figure 5 and Figure 6</w:t>
      </w:r>
      <w:r>
        <w:t>. The references cited in your figure/table captions must be included in your list of references and should formatted in the same manner as described in Sections 7.1 through 7.4 depending on the reference type.</w:t>
      </w:r>
    </w:p>
    <w:p w14:paraId="64D9504C" w14:textId="65063012" w:rsidR="002601C8" w:rsidRDefault="00940CC8" w:rsidP="00940CC8">
      <w:r>
        <w:t xml:space="preserve"> It should be noted that formal publication of your work, for example in a book, journal paper or conference proceedings, may also require you to obtain copyright permission from the original publisher or author of the source material, even when that material is properly cited. Guidelines for copyright requirements will be specified by the book, </w:t>
      </w:r>
      <w:proofErr w:type="gramStart"/>
      <w:r>
        <w:t>journal</w:t>
      </w:r>
      <w:proofErr w:type="gramEnd"/>
      <w:r>
        <w:t xml:space="preserve"> or conference publisher.</w:t>
      </w:r>
    </w:p>
    <w:p w14:paraId="0919EEDF" w14:textId="77777777" w:rsidR="00AA4AED" w:rsidRDefault="002601C8" w:rsidP="00AA4AED">
      <w:pPr>
        <w:keepNext/>
        <w:spacing w:line="259" w:lineRule="auto"/>
        <w:jc w:val="left"/>
      </w:pPr>
      <w:r>
        <w:br w:type="page"/>
      </w:r>
      <w:r w:rsidR="002B2E79" w:rsidRPr="002B2E79">
        <w:rPr>
          <w:noProof/>
        </w:rPr>
        <w:lastRenderedPageBreak/>
        <w:drawing>
          <wp:inline distT="0" distB="0" distL="0" distR="0" wp14:anchorId="40C2E3F7" wp14:editId="33512F0D">
            <wp:extent cx="5829805" cy="3010161"/>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32"/>
                    <a:stretch>
                      <a:fillRect/>
                    </a:stretch>
                  </pic:blipFill>
                  <pic:spPr>
                    <a:xfrm>
                      <a:off x="0" y="0"/>
                      <a:ext cx="5829805" cy="3010161"/>
                    </a:xfrm>
                    <a:prstGeom prst="rect">
                      <a:avLst/>
                    </a:prstGeom>
                  </pic:spPr>
                </pic:pic>
              </a:graphicData>
            </a:graphic>
          </wp:inline>
        </w:drawing>
      </w:r>
    </w:p>
    <w:p w14:paraId="396F1B2D" w14:textId="5D3360B3" w:rsidR="002601C8" w:rsidRDefault="00AA4AED" w:rsidP="00AA4AED">
      <w:pPr>
        <w:pStyle w:val="Caption"/>
        <w:jc w:val="left"/>
        <w:rPr>
          <w:color w:val="auto"/>
          <w:sz w:val="24"/>
          <w:szCs w:val="24"/>
        </w:rPr>
      </w:pPr>
      <w:bookmarkStart w:id="83" w:name="_Toc69464572"/>
      <w:r w:rsidRPr="00AA4AED">
        <w:rPr>
          <w:b/>
          <w:bCs/>
          <w:color w:val="auto"/>
          <w:sz w:val="24"/>
          <w:szCs w:val="24"/>
        </w:rPr>
        <w:t xml:space="preserve">Figure </w:t>
      </w:r>
      <w:r w:rsidRPr="00AA4AED">
        <w:rPr>
          <w:b/>
          <w:bCs/>
          <w:color w:val="auto"/>
          <w:sz w:val="24"/>
          <w:szCs w:val="24"/>
        </w:rPr>
        <w:fldChar w:fldCharType="begin"/>
      </w:r>
      <w:r w:rsidRPr="00AA4AED">
        <w:rPr>
          <w:b/>
          <w:bCs/>
          <w:color w:val="auto"/>
          <w:sz w:val="24"/>
          <w:szCs w:val="24"/>
        </w:rPr>
        <w:instrText xml:space="preserve"> SEQ Figure \* ARABIC </w:instrText>
      </w:r>
      <w:r w:rsidRPr="00AA4AED">
        <w:rPr>
          <w:b/>
          <w:bCs/>
          <w:color w:val="auto"/>
          <w:sz w:val="24"/>
          <w:szCs w:val="24"/>
        </w:rPr>
        <w:fldChar w:fldCharType="separate"/>
      </w:r>
      <w:r w:rsidR="001626C5">
        <w:rPr>
          <w:b/>
          <w:bCs/>
          <w:noProof/>
          <w:color w:val="auto"/>
          <w:sz w:val="24"/>
          <w:szCs w:val="24"/>
        </w:rPr>
        <w:t>5</w:t>
      </w:r>
      <w:r w:rsidRPr="00AA4AED">
        <w:rPr>
          <w:b/>
          <w:bCs/>
          <w:color w:val="auto"/>
          <w:sz w:val="24"/>
          <w:szCs w:val="24"/>
        </w:rPr>
        <w:fldChar w:fldCharType="end"/>
      </w:r>
      <w:r w:rsidRPr="00AA4AED">
        <w:rPr>
          <w:b/>
          <w:bCs/>
          <w:color w:val="auto"/>
          <w:sz w:val="24"/>
          <w:szCs w:val="24"/>
        </w:rPr>
        <w:t>:</w:t>
      </w:r>
      <w:r w:rsidR="00024C0D">
        <w:rPr>
          <w:b/>
          <w:bCs/>
          <w:color w:val="auto"/>
          <w:sz w:val="24"/>
          <w:szCs w:val="24"/>
        </w:rPr>
        <w:t xml:space="preserve"> </w:t>
      </w:r>
      <w:r w:rsidRPr="00AA4AED">
        <w:rPr>
          <w:color w:val="auto"/>
          <w:sz w:val="24"/>
          <w:szCs w:val="24"/>
        </w:rPr>
        <w:t xml:space="preserve">Example of a citation for a figure and data taken from a published </w:t>
      </w:r>
      <w:proofErr w:type="gramStart"/>
      <w:r w:rsidRPr="00AA4AED">
        <w:rPr>
          <w:color w:val="auto"/>
          <w:sz w:val="24"/>
          <w:szCs w:val="24"/>
        </w:rPr>
        <w:t>source</w:t>
      </w:r>
      <w:bookmarkEnd w:id="83"/>
      <w:proofErr w:type="gramEnd"/>
    </w:p>
    <w:p w14:paraId="5A4EEC15" w14:textId="77777777" w:rsidR="00C65098" w:rsidRPr="00C65098" w:rsidRDefault="00C65098" w:rsidP="00C65098"/>
    <w:p w14:paraId="595DD8D2" w14:textId="350260B0" w:rsidR="004C75FD" w:rsidRDefault="004C75FD" w:rsidP="004C75FD">
      <w:pPr>
        <w:keepNext/>
      </w:pPr>
      <w:r>
        <w:rPr>
          <w:noProof/>
        </w:rPr>
        <mc:AlternateContent>
          <mc:Choice Requires="wps">
            <w:drawing>
              <wp:anchor distT="0" distB="0" distL="114300" distR="114300" simplePos="0" relativeHeight="251661319" behindDoc="1" locked="0" layoutInCell="1" allowOverlap="1" wp14:anchorId="374418A7" wp14:editId="063FCCA2">
                <wp:simplePos x="0" y="0"/>
                <wp:positionH relativeFrom="column">
                  <wp:posOffset>102870</wp:posOffset>
                </wp:positionH>
                <wp:positionV relativeFrom="paragraph">
                  <wp:posOffset>2418080</wp:posOffset>
                </wp:positionV>
                <wp:extent cx="573786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457E39F9" w14:textId="2055F04B" w:rsidR="004C75FD" w:rsidRPr="004C75FD" w:rsidRDefault="004C75FD" w:rsidP="004C75FD">
                            <w:pPr>
                              <w:pStyle w:val="Caption"/>
                              <w:rPr>
                                <w:color w:val="auto"/>
                                <w:sz w:val="24"/>
                                <w:szCs w:val="24"/>
                              </w:rPr>
                            </w:pPr>
                            <w:bookmarkStart w:id="84" w:name="_Toc69464573"/>
                            <w:bookmarkStart w:id="85" w:name="_Toc69464903"/>
                            <w:r w:rsidRPr="004C75FD">
                              <w:rPr>
                                <w:b/>
                                <w:bCs/>
                                <w:color w:val="auto"/>
                                <w:sz w:val="24"/>
                                <w:szCs w:val="24"/>
                              </w:rPr>
                              <w:t xml:space="preserve">Figure </w:t>
                            </w:r>
                            <w:r w:rsidRPr="004C75FD">
                              <w:rPr>
                                <w:b/>
                                <w:bCs/>
                                <w:color w:val="auto"/>
                                <w:sz w:val="24"/>
                                <w:szCs w:val="24"/>
                              </w:rPr>
                              <w:fldChar w:fldCharType="begin"/>
                            </w:r>
                            <w:r w:rsidRPr="004C75FD">
                              <w:rPr>
                                <w:b/>
                                <w:bCs/>
                                <w:color w:val="auto"/>
                                <w:sz w:val="24"/>
                                <w:szCs w:val="24"/>
                              </w:rPr>
                              <w:instrText xml:space="preserve"> SEQ Figure \* ARABIC </w:instrText>
                            </w:r>
                            <w:r w:rsidRPr="004C75FD">
                              <w:rPr>
                                <w:b/>
                                <w:bCs/>
                                <w:color w:val="auto"/>
                                <w:sz w:val="24"/>
                                <w:szCs w:val="24"/>
                              </w:rPr>
                              <w:fldChar w:fldCharType="separate"/>
                            </w:r>
                            <w:r w:rsidR="001626C5">
                              <w:rPr>
                                <w:b/>
                                <w:bCs/>
                                <w:noProof/>
                                <w:color w:val="auto"/>
                                <w:sz w:val="24"/>
                                <w:szCs w:val="24"/>
                              </w:rPr>
                              <w:t>6</w:t>
                            </w:r>
                            <w:r w:rsidRPr="004C75FD">
                              <w:rPr>
                                <w:b/>
                                <w:bCs/>
                                <w:color w:val="auto"/>
                                <w:sz w:val="24"/>
                                <w:szCs w:val="24"/>
                              </w:rPr>
                              <w:fldChar w:fldCharType="end"/>
                            </w:r>
                            <w:r w:rsidRPr="004C75FD">
                              <w:rPr>
                                <w:b/>
                                <w:bCs/>
                                <w:color w:val="auto"/>
                                <w:sz w:val="24"/>
                                <w:szCs w:val="24"/>
                              </w:rPr>
                              <w:t>:</w:t>
                            </w:r>
                            <w:r w:rsidRPr="004C75FD">
                              <w:rPr>
                                <w:color w:val="auto"/>
                                <w:sz w:val="24"/>
                                <w:szCs w:val="24"/>
                              </w:rPr>
                              <w:t xml:space="preserve"> Example of a citation for a table taken from a published source</w:t>
                            </w:r>
                            <w:bookmarkEnd w:id="84"/>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418A7" id="Text Box 10" o:spid="_x0000_s1030" type="#_x0000_t202" style="position:absolute;left:0;text-align:left;margin-left:8.1pt;margin-top:190.4pt;width:451.8pt;height:.05pt;z-index:-2516551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" stroked="f">
                <v:textbox style="mso-fit-shape-to-text:t" inset="0,0,0,0">
                  <w:txbxContent>
                    <w:p w14:paraId="457E39F9" w14:textId="2055F04B" w:rsidR="004C75FD" w:rsidRPr="004C75FD" w:rsidRDefault="004C75FD" w:rsidP="004C75FD">
                      <w:pPr>
                        <w:pStyle w:val="Caption"/>
                        <w:rPr>
                          <w:color w:val="auto"/>
                          <w:sz w:val="24"/>
                          <w:szCs w:val="24"/>
                        </w:rPr>
                      </w:pPr>
                      <w:bookmarkStart w:id="86" w:name="_Toc69464573"/>
                      <w:bookmarkStart w:id="87" w:name="_Toc69464903"/>
                      <w:r w:rsidRPr="004C75FD">
                        <w:rPr>
                          <w:b/>
                          <w:bCs/>
                          <w:color w:val="auto"/>
                          <w:sz w:val="24"/>
                          <w:szCs w:val="24"/>
                        </w:rPr>
                        <w:t xml:space="preserve">Figure </w:t>
                      </w:r>
                      <w:r w:rsidRPr="004C75FD">
                        <w:rPr>
                          <w:b/>
                          <w:bCs/>
                          <w:color w:val="auto"/>
                          <w:sz w:val="24"/>
                          <w:szCs w:val="24"/>
                        </w:rPr>
                        <w:fldChar w:fldCharType="begin"/>
                      </w:r>
                      <w:r w:rsidRPr="004C75FD">
                        <w:rPr>
                          <w:b/>
                          <w:bCs/>
                          <w:color w:val="auto"/>
                          <w:sz w:val="24"/>
                          <w:szCs w:val="24"/>
                        </w:rPr>
                        <w:instrText xml:space="preserve"> SEQ Figure \* ARABIC </w:instrText>
                      </w:r>
                      <w:r w:rsidRPr="004C75FD">
                        <w:rPr>
                          <w:b/>
                          <w:bCs/>
                          <w:color w:val="auto"/>
                          <w:sz w:val="24"/>
                          <w:szCs w:val="24"/>
                        </w:rPr>
                        <w:fldChar w:fldCharType="separate"/>
                      </w:r>
                      <w:r w:rsidR="001626C5">
                        <w:rPr>
                          <w:b/>
                          <w:bCs/>
                          <w:noProof/>
                          <w:color w:val="auto"/>
                          <w:sz w:val="24"/>
                          <w:szCs w:val="24"/>
                        </w:rPr>
                        <w:t>6</w:t>
                      </w:r>
                      <w:r w:rsidRPr="004C75FD">
                        <w:rPr>
                          <w:b/>
                          <w:bCs/>
                          <w:color w:val="auto"/>
                          <w:sz w:val="24"/>
                          <w:szCs w:val="24"/>
                        </w:rPr>
                        <w:fldChar w:fldCharType="end"/>
                      </w:r>
                      <w:r w:rsidRPr="004C75FD">
                        <w:rPr>
                          <w:b/>
                          <w:bCs/>
                          <w:color w:val="auto"/>
                          <w:sz w:val="24"/>
                          <w:szCs w:val="24"/>
                        </w:rPr>
                        <w:t>:</w:t>
                      </w:r>
                      <w:r w:rsidRPr="004C75FD">
                        <w:rPr>
                          <w:color w:val="auto"/>
                          <w:sz w:val="24"/>
                          <w:szCs w:val="24"/>
                        </w:rPr>
                        <w:t xml:space="preserve"> Example of a citation for a table taken from a published source</w:t>
                      </w:r>
                      <w:bookmarkEnd w:id="86"/>
                      <w:bookmarkEnd w:id="87"/>
                    </w:p>
                  </w:txbxContent>
                </v:textbox>
                <w10:wrap type="tight"/>
              </v:shape>
            </w:pict>
          </mc:Fallback>
        </mc:AlternateContent>
      </w:r>
      <w:r w:rsidR="00C55BCA" w:rsidRPr="00C55BCA">
        <w:rPr>
          <w:noProof/>
        </w:rPr>
        <w:drawing>
          <wp:anchor distT="0" distB="0" distL="114300" distR="114300" simplePos="0" relativeHeight="251659271" behindDoc="1" locked="0" layoutInCell="1" allowOverlap="1" wp14:anchorId="00F5FB63" wp14:editId="20C931F5">
            <wp:simplePos x="0" y="0"/>
            <wp:positionH relativeFrom="column">
              <wp:posOffset>102870</wp:posOffset>
            </wp:positionH>
            <wp:positionV relativeFrom="paragraph">
              <wp:posOffset>-1270</wp:posOffset>
            </wp:positionV>
            <wp:extent cx="5738357" cy="2362405"/>
            <wp:effectExtent l="0" t="0" r="0" b="0"/>
            <wp:wrapTight wrapText="bothSides">
              <wp:wrapPolygon edited="0">
                <wp:start x="0" y="0"/>
                <wp:lineTo x="0" y="21426"/>
                <wp:lineTo x="21514" y="21426"/>
                <wp:lineTo x="21514"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8357" cy="2362405"/>
                    </a:xfrm>
                    <a:prstGeom prst="rect">
                      <a:avLst/>
                    </a:prstGeom>
                  </pic:spPr>
                </pic:pic>
              </a:graphicData>
            </a:graphic>
          </wp:anchor>
        </w:drawing>
      </w:r>
    </w:p>
    <w:p w14:paraId="2C7AC343" w14:textId="77777777" w:rsidR="004C75FD" w:rsidRDefault="004C75FD">
      <w:pPr>
        <w:spacing w:line="259" w:lineRule="auto"/>
        <w:jc w:val="left"/>
      </w:pPr>
      <w:r>
        <w:br w:type="page"/>
      </w:r>
    </w:p>
    <w:p w14:paraId="77F81785" w14:textId="0053DE10" w:rsidR="001866B1" w:rsidRDefault="001866B1" w:rsidP="004C75FD">
      <w:pPr>
        <w:pStyle w:val="Heading1"/>
      </w:pPr>
      <w:bookmarkStart w:id="88" w:name="_Toc69464563"/>
      <w:r>
        <w:lastRenderedPageBreak/>
        <w:t xml:space="preserve">Additional </w:t>
      </w:r>
      <w:r w:rsidR="00C05D59">
        <w:t>R</w:t>
      </w:r>
      <w:r>
        <w:t>esources</w:t>
      </w:r>
      <w:bookmarkEnd w:id="88"/>
    </w:p>
    <w:p w14:paraId="5894DCA6" w14:textId="77777777" w:rsidR="003D2133" w:rsidRDefault="003D2133" w:rsidP="003D2133">
      <w:r>
        <w:t>To aid in your writing many additional resources have been prepared. Please use these documents available on Piazza, and Learn, to avoid common mistakes and improve your communication to achieve the best possible mark.</w:t>
      </w:r>
    </w:p>
    <w:p w14:paraId="61E19EF3" w14:textId="77777777" w:rsidR="003D2133" w:rsidRDefault="003D2133" w:rsidP="003D2133">
      <w:r w:rsidRPr="00C0376D">
        <w:rPr>
          <w:b/>
          <w:bCs/>
        </w:rPr>
        <w:t>Appendix A</w:t>
      </w:r>
      <w:r w:rsidRPr="00C0376D">
        <w:t xml:space="preserve"> </w:t>
      </w:r>
      <w:r w:rsidRPr="00F75F9C">
        <w:t xml:space="preserve">contains an </w:t>
      </w:r>
      <w:r w:rsidRPr="001D1AA4">
        <w:t xml:space="preserve">explanation of symbols </w:t>
      </w:r>
      <w:r>
        <w:t xml:space="preserve">that may be used when marking grammar. This document goes over many grammar mistakes that are made when writing a report. Additionally, it showcases incorrect and than the corrected mistakes. </w:t>
      </w:r>
    </w:p>
    <w:p w14:paraId="279BB788" w14:textId="77777777" w:rsidR="003D2133" w:rsidRDefault="003D2133" w:rsidP="003D2133">
      <w:r w:rsidRPr="00C0376D">
        <w:rPr>
          <w:b/>
          <w:bCs/>
        </w:rPr>
        <w:t>Appendix B</w:t>
      </w:r>
      <w:r w:rsidRPr="00106EEE">
        <w:t>, common grammar mistake</w:t>
      </w:r>
      <w:r>
        <w:t>s. This document goes over many different grammar mistakes and provides several strategies on how to avoid these mistakes. There is also more advice for proper punctuation, word choice, and correcting awkward sentences.</w:t>
      </w:r>
    </w:p>
    <w:p w14:paraId="1BDC9B6C" w14:textId="77777777" w:rsidR="003D2133" w:rsidRDefault="003D2133" w:rsidP="003D2133">
      <w:r w:rsidRPr="00C0376D">
        <w:rPr>
          <w:b/>
          <w:bCs/>
        </w:rPr>
        <w:t>Appendix C</w:t>
      </w:r>
      <w:r>
        <w:t xml:space="preserve">, proof reading checklist. </w:t>
      </w:r>
      <w:r w:rsidRPr="00512897">
        <w:t>This document contains a list of 15 t</w:t>
      </w:r>
      <w:r>
        <w:t xml:space="preserve">hings that are simple to check to help with your grammar. This checklist is recommended to be apart of your proofreading. </w:t>
      </w:r>
    </w:p>
    <w:p w14:paraId="79434EDB" w14:textId="77777777" w:rsidR="003D2133" w:rsidRDefault="003D2133" w:rsidP="003D2133">
      <w:r w:rsidRPr="00C0376D">
        <w:rPr>
          <w:b/>
          <w:bCs/>
        </w:rPr>
        <w:t>Appendix D</w:t>
      </w:r>
      <w:r>
        <w:t xml:space="preserve">, writing tips. Contains several tips, including which tense to use, and formatting. Contains more information on referencing, tables, </w:t>
      </w:r>
      <w:proofErr w:type="gramStart"/>
      <w:r>
        <w:t>figure</w:t>
      </w:r>
      <w:proofErr w:type="gramEnd"/>
      <w:r>
        <w:t xml:space="preserve"> and letter of submittal.  </w:t>
      </w:r>
    </w:p>
    <w:p w14:paraId="2635127C" w14:textId="77777777" w:rsidR="003D2133" w:rsidRPr="00B5756E" w:rsidRDefault="003D2133" w:rsidP="003D2133">
      <w:r w:rsidRPr="00C0376D">
        <w:rPr>
          <w:b/>
          <w:bCs/>
        </w:rPr>
        <w:t>Appendix E</w:t>
      </w:r>
      <w:r w:rsidRPr="00B5756E">
        <w:t xml:space="preserve">, sample literature review. </w:t>
      </w:r>
      <w:r>
        <w:t xml:space="preserve">Appendix E contains two sample literature reviews, </w:t>
      </w:r>
      <w:r w:rsidRPr="0D65947F">
        <w:t>they are to serve as a reference as to what a literature review of the ten credible sources be</w:t>
      </w:r>
      <w:r>
        <w:t xml:space="preserve">. While they may not follow the guidelines recommended in this document, please use them to help form your understanding of literature reviews. </w:t>
      </w:r>
    </w:p>
    <w:p w14:paraId="4CD95F46" w14:textId="4DEDE027" w:rsidR="00F4330A" w:rsidRDefault="00F4330A" w:rsidP="0013369D">
      <w:pPr>
        <w:pStyle w:val="Heading1"/>
      </w:pPr>
      <w:bookmarkStart w:id="89" w:name="_Toc69464564"/>
      <w:r>
        <w:t>Conclusion</w:t>
      </w:r>
      <w:r w:rsidR="000828B7">
        <w:t>s</w:t>
      </w:r>
      <w:bookmarkEnd w:id="89"/>
      <w:r w:rsidR="00372F94">
        <w:t xml:space="preserve"> </w:t>
      </w:r>
    </w:p>
    <w:p w14:paraId="23D1B30A" w14:textId="77777777" w:rsidR="007A1C7B" w:rsidRDefault="007A1C7B" w:rsidP="007A1C7B">
      <w:r>
        <w:t>Conclude the report with a short summary of the current state-of-the-art on the topic, conclusions from your application problem, and provide recommendations for future study based on questions or issues that remain and any flaws that exist in the literature.</w:t>
      </w:r>
    </w:p>
    <w:p w14:paraId="3ECE566F" w14:textId="77777777" w:rsidR="007A1C7B" w:rsidRDefault="007A1C7B" w:rsidP="007A1C7B">
      <w:r>
        <w:lastRenderedPageBreak/>
        <w:t>The conclusions should only contain statements that follow logically from the content of the report. The aim is to reinforce the findings of the report. New information should not be presented in the conclusions section, and it should not refer directly to components of the main body of the report, nor contain tables, figures, or references. For example, "The temperature effects, analyzed on page 6 showed that ......." is unacceptable.</w:t>
      </w:r>
      <w:r w:rsidDel="00D14723">
        <w:t xml:space="preserve"> </w:t>
      </w:r>
      <w:r>
        <w:t>Bulleted or numbered lists should be avoided.</w:t>
      </w:r>
    </w:p>
    <w:p w14:paraId="7625F96C" w14:textId="55BCFA01" w:rsidR="0045300A" w:rsidRDefault="0045300A" w:rsidP="0013369D">
      <w:pPr>
        <w:pStyle w:val="Heading1"/>
      </w:pPr>
      <w:bookmarkStart w:id="90" w:name="_Toc69464565"/>
      <w:r>
        <w:t>Summary</w:t>
      </w:r>
      <w:r w:rsidR="00CD3165">
        <w:t xml:space="preserve"> and Recommendations for Future Studies</w:t>
      </w:r>
      <w:bookmarkEnd w:id="90"/>
    </w:p>
    <w:p w14:paraId="442C08AB" w14:textId="77777777" w:rsidR="005E308A" w:rsidRPr="00BE5E2D" w:rsidRDefault="005E308A" w:rsidP="005E308A">
      <w:pPr>
        <w:rPr>
          <w:b/>
        </w:rPr>
      </w:pPr>
      <w:r>
        <w:t>The Recommendations contain statements about additional work that might be required. For example, "Insufficient data were available for this study to establish conclusively the temperature effects, and a sequence of laboratory strength tests is recommended." Conclusions are required for your Work Report; however, the recommendations are not always necessary.</w:t>
      </w:r>
      <w:r w:rsidRPr="0014327C">
        <w:t xml:space="preserve"> </w:t>
      </w:r>
      <w:r>
        <w:t>Conclusions and Recommendations can be combined into one section.</w:t>
      </w:r>
    </w:p>
    <w:p w14:paraId="663AE9BC" w14:textId="7D25BF23" w:rsidR="005D7E1B" w:rsidRDefault="005D7E1B">
      <w:pPr>
        <w:spacing w:line="259" w:lineRule="auto"/>
        <w:jc w:val="left"/>
        <w:rPr>
          <w:rFonts w:eastAsiaTheme="majorEastAsia" w:cstheme="majorBidi"/>
          <w:b/>
          <w:szCs w:val="32"/>
        </w:rPr>
      </w:pPr>
      <w:r>
        <w:br w:type="page"/>
      </w:r>
    </w:p>
    <w:p w14:paraId="2C22ACDC" w14:textId="2E4C9739" w:rsidR="005D7E1B" w:rsidRDefault="005D7E1B" w:rsidP="00C05D59">
      <w:pPr>
        <w:pStyle w:val="Heading1"/>
        <w:numPr>
          <w:ilvl w:val="0"/>
          <w:numId w:val="0"/>
        </w:numPr>
        <w:ind w:left="851" w:hanging="851"/>
      </w:pPr>
      <w:bookmarkStart w:id="91" w:name="_Toc69464566"/>
      <w:r>
        <w:lastRenderedPageBreak/>
        <w:t>References</w:t>
      </w:r>
      <w:bookmarkEnd w:id="91"/>
      <w:r>
        <w:t xml:space="preserve"> </w:t>
      </w:r>
    </w:p>
    <w:p w14:paraId="3B6456E2" w14:textId="77777777" w:rsidR="00E70CDD" w:rsidRDefault="00E70CDD" w:rsidP="00E70CDD">
      <w:pPr>
        <w:ind w:left="284" w:right="1579" w:hanging="284"/>
      </w:pPr>
      <w:r>
        <w:t xml:space="preserve">Andrews, G.C. and </w:t>
      </w:r>
      <w:proofErr w:type="spellStart"/>
      <w:r>
        <w:t>Ratz</w:t>
      </w:r>
      <w:proofErr w:type="spellEnd"/>
      <w:r>
        <w:t xml:space="preserve">, H.C. (1996).  </w:t>
      </w:r>
      <w:r w:rsidRPr="00D340C7">
        <w:rPr>
          <w:i/>
        </w:rPr>
        <w:t xml:space="preserve">Introduction </w:t>
      </w:r>
      <w:r>
        <w:rPr>
          <w:i/>
        </w:rPr>
        <w:t>t</w:t>
      </w:r>
      <w:r w:rsidRPr="00D340C7">
        <w:rPr>
          <w:i/>
        </w:rPr>
        <w:t>o Professional Engineering</w:t>
      </w:r>
      <w:r>
        <w:rPr>
          <w:i/>
        </w:rPr>
        <w:t xml:space="preserve"> </w:t>
      </w:r>
      <w:r>
        <w:t>(5</w:t>
      </w:r>
      <w:r w:rsidRPr="00C95C52">
        <w:rPr>
          <w:vertAlign w:val="superscript"/>
        </w:rPr>
        <w:t>th</w:t>
      </w:r>
      <w:r>
        <w:t xml:space="preserve"> ed.).  University of Waterloo, Waterloo, ON.</w:t>
      </w:r>
    </w:p>
    <w:p w14:paraId="1365E5E9" w14:textId="05126163" w:rsidR="00E70CDD" w:rsidRDefault="00E70CDD" w:rsidP="00E70CDD">
      <w:pPr>
        <w:ind w:left="284" w:right="1579" w:hanging="284"/>
      </w:pPr>
      <w:r>
        <w:t xml:space="preserve">Buckley, J. (2003).  </w:t>
      </w:r>
      <w:r w:rsidRPr="00D340C7">
        <w:rPr>
          <w:i/>
        </w:rPr>
        <w:t>Checkmate: A Writing Reference for Canadians</w:t>
      </w:r>
      <w:r>
        <w:t>.  Nelson Canada, Scarborough, ON.</w:t>
      </w:r>
    </w:p>
    <w:p w14:paraId="2D2EC58B" w14:textId="705404A0" w:rsidR="00297C08" w:rsidRPr="00D95EFD" w:rsidRDefault="00297C08" w:rsidP="00E70CDD">
      <w:pPr>
        <w:ind w:left="284" w:right="1579" w:hanging="284"/>
      </w:pPr>
      <w:proofErr w:type="spellStart"/>
      <w:r>
        <w:t>Mckillop</w:t>
      </w:r>
      <w:proofErr w:type="spellEnd"/>
      <w:r>
        <w:t>, B.</w:t>
      </w:r>
      <w:r w:rsidR="00DF2A3D">
        <w:t xml:space="preserve"> (</w:t>
      </w:r>
      <w:r w:rsidR="003504AA">
        <w:t xml:space="preserve">2020, December). </w:t>
      </w:r>
      <w:r w:rsidR="00951481" w:rsidRPr="00D95EFD">
        <w:rPr>
          <w:i/>
          <w:iCs/>
        </w:rPr>
        <w:t>E</w:t>
      </w:r>
      <w:r w:rsidR="00CC471B" w:rsidRPr="00D95EFD">
        <w:rPr>
          <w:i/>
          <w:iCs/>
        </w:rPr>
        <w:t xml:space="preserve">NVE </w:t>
      </w:r>
      <w:r w:rsidR="00951481" w:rsidRPr="00D95EFD">
        <w:rPr>
          <w:i/>
          <w:iCs/>
        </w:rPr>
        <w:t>100</w:t>
      </w:r>
      <w:r w:rsidRPr="00D95EFD">
        <w:t xml:space="preserve"> </w:t>
      </w:r>
      <w:r w:rsidR="00297E03" w:rsidRPr="00D95EFD">
        <w:rPr>
          <w:i/>
          <w:iCs/>
        </w:rPr>
        <w:t xml:space="preserve">Alternative design solutions. </w:t>
      </w:r>
      <w:r w:rsidR="003B06A3" w:rsidRPr="00D95EFD">
        <w:t>[PowerPoint slides]</w:t>
      </w:r>
    </w:p>
    <w:p w14:paraId="7E000A32" w14:textId="32D87854" w:rsidR="005E482A" w:rsidRDefault="00426C46" w:rsidP="00E70CDD">
      <w:pPr>
        <w:ind w:left="284" w:right="1579" w:hanging="284"/>
      </w:pPr>
      <w:r w:rsidRPr="00D95EFD">
        <w:t>Trotter, B. (</w:t>
      </w:r>
      <w:r w:rsidR="00545A7E" w:rsidRPr="00D95EFD">
        <w:t xml:space="preserve">2020). </w:t>
      </w:r>
      <w:r w:rsidR="00E34788">
        <w:rPr>
          <w:i/>
          <w:iCs/>
        </w:rPr>
        <w:t xml:space="preserve">Guidelines for Writing Work Term Reports. </w:t>
      </w:r>
      <w:r w:rsidR="00E34788">
        <w:t>(</w:t>
      </w:r>
      <w:r w:rsidR="00096402">
        <w:t xml:space="preserve">Version 3.4). University of Waterloo, Waterloo, ON. </w:t>
      </w:r>
    </w:p>
    <w:p w14:paraId="358D0DC0" w14:textId="355D8C96" w:rsidR="00D41930" w:rsidRDefault="00D41930" w:rsidP="00E70CDD">
      <w:pPr>
        <w:ind w:left="284" w:right="1579" w:hanging="284"/>
      </w:pPr>
      <w:r>
        <w:t xml:space="preserve">(2020). </w:t>
      </w:r>
      <w:r>
        <w:rPr>
          <w:i/>
          <w:iCs/>
        </w:rPr>
        <w:t xml:space="preserve">Guidelines for </w:t>
      </w:r>
      <w:r w:rsidR="00B373D1">
        <w:rPr>
          <w:i/>
          <w:iCs/>
        </w:rPr>
        <w:t xml:space="preserve">Writing a Self Study Work Term Report. </w:t>
      </w:r>
      <w:r w:rsidR="00496128">
        <w:t>University of Waterloo, Waterloo, ON.</w:t>
      </w:r>
    </w:p>
    <w:p w14:paraId="4B52429E" w14:textId="77777777" w:rsidR="005D7E1B" w:rsidRDefault="005D7E1B">
      <w:pPr>
        <w:spacing w:line="259" w:lineRule="auto"/>
        <w:jc w:val="left"/>
        <w:rPr>
          <w:rFonts w:eastAsiaTheme="majorEastAsia" w:cstheme="majorBidi"/>
          <w:b/>
          <w:szCs w:val="32"/>
        </w:rPr>
      </w:pPr>
      <w:r>
        <w:br w:type="page"/>
      </w:r>
    </w:p>
    <w:p w14:paraId="0E3095F2" w14:textId="27D2BB41" w:rsidR="00AA7691" w:rsidRDefault="005D7E1B" w:rsidP="008255B7">
      <w:pPr>
        <w:pStyle w:val="Appendices"/>
        <w:jc w:val="both"/>
      </w:pPr>
      <w:bookmarkStart w:id="92" w:name="_Toc69464574"/>
      <w:r w:rsidRPr="00B31FD6">
        <w:rPr>
          <w:rStyle w:val="AppendicesChar"/>
          <w:b/>
          <w:bCs/>
        </w:rPr>
        <w:lastRenderedPageBreak/>
        <w:t>Appendix A</w:t>
      </w:r>
      <w:r w:rsidR="0091721D" w:rsidRPr="00B31FD6">
        <w:rPr>
          <w:rStyle w:val="AppendicesChar"/>
          <w:b/>
          <w:bCs/>
        </w:rPr>
        <w:t>:</w:t>
      </w:r>
      <w:r w:rsidR="0091721D">
        <w:t xml:space="preserve"> </w:t>
      </w:r>
      <w:r w:rsidR="00AA7691">
        <w:t xml:space="preserve">Explanation of </w:t>
      </w:r>
      <w:r w:rsidR="00FA452D">
        <w:t>S</w:t>
      </w:r>
      <w:r w:rsidR="00AA7691">
        <w:t xml:space="preserve">ymbols </w:t>
      </w:r>
      <w:r w:rsidR="00FA452D">
        <w:t>U</w:t>
      </w:r>
      <w:r w:rsidR="00AA7691">
        <w:t xml:space="preserve">sed for </w:t>
      </w:r>
      <w:r w:rsidR="00FA452D">
        <w:t>M</w:t>
      </w:r>
      <w:r w:rsidR="00AA7691">
        <w:t xml:space="preserve">arking </w:t>
      </w:r>
      <w:r w:rsidR="00FA452D">
        <w:t>W</w:t>
      </w:r>
      <w:r w:rsidR="00AA7691">
        <w:t xml:space="preserve">ork </w:t>
      </w:r>
      <w:r w:rsidR="00FA452D">
        <w:t>R</w:t>
      </w:r>
      <w:r w:rsidR="00AA7691">
        <w:t xml:space="preserve">eport </w:t>
      </w:r>
      <w:r w:rsidR="00FA452D">
        <w:t>G</w:t>
      </w:r>
      <w:r w:rsidR="00AA7691">
        <w:t>rammar</w:t>
      </w:r>
      <w:bookmarkEnd w:id="92"/>
      <w:r w:rsidR="00AA7691">
        <w:t xml:space="preserve"> </w:t>
      </w:r>
    </w:p>
    <w:p w14:paraId="2CEB46E1" w14:textId="26AE4029" w:rsidR="000D6642" w:rsidRDefault="00B31FD6" w:rsidP="00B31FD6">
      <w:r>
        <w:t>Please see separate document</w:t>
      </w:r>
      <w:r w:rsidR="008255B7">
        <w:t xml:space="preserve"> on Learn/Piazza</w:t>
      </w:r>
      <w:r>
        <w:t xml:space="preserve">. </w:t>
      </w:r>
    </w:p>
    <w:p w14:paraId="137D7F27" w14:textId="77777777" w:rsidR="000D6642" w:rsidRDefault="000D6642">
      <w:pPr>
        <w:spacing w:line="259" w:lineRule="auto"/>
        <w:jc w:val="left"/>
      </w:pPr>
      <w:r>
        <w:br w:type="page"/>
      </w:r>
    </w:p>
    <w:p w14:paraId="434CF0D6" w14:textId="5C151008" w:rsidR="000D6642" w:rsidRDefault="000D6642" w:rsidP="008255B7">
      <w:pPr>
        <w:pStyle w:val="Appendices"/>
        <w:jc w:val="both"/>
      </w:pPr>
      <w:bookmarkStart w:id="93" w:name="_Toc69464575"/>
      <w:r>
        <w:lastRenderedPageBreak/>
        <w:t>Appendix B: Avoiding Common Grammar Errors</w:t>
      </w:r>
      <w:bookmarkEnd w:id="93"/>
      <w:r>
        <w:t xml:space="preserve"> </w:t>
      </w:r>
    </w:p>
    <w:p w14:paraId="2F789C6E" w14:textId="5E70F95A" w:rsidR="000D6642" w:rsidRDefault="008255B7">
      <w:pPr>
        <w:spacing w:line="259" w:lineRule="auto"/>
        <w:jc w:val="left"/>
      </w:pPr>
      <w:r>
        <w:t xml:space="preserve">Please see separate document on Learn/Piazza. </w:t>
      </w:r>
      <w:r w:rsidR="000D6642">
        <w:br w:type="page"/>
      </w:r>
    </w:p>
    <w:p w14:paraId="0BA90041" w14:textId="7A171DBA" w:rsidR="00B31FD6" w:rsidRDefault="000D6642" w:rsidP="008255B7">
      <w:pPr>
        <w:pStyle w:val="Appendices"/>
        <w:jc w:val="both"/>
      </w:pPr>
      <w:bookmarkStart w:id="94" w:name="_Toc69464576"/>
      <w:r>
        <w:lastRenderedPageBreak/>
        <w:t xml:space="preserve">Appendix C: </w:t>
      </w:r>
      <w:r w:rsidR="00BA34A3">
        <w:t>Proofreading Checklist</w:t>
      </w:r>
      <w:bookmarkEnd w:id="94"/>
      <w:r w:rsidR="00BA34A3">
        <w:t xml:space="preserve"> </w:t>
      </w:r>
    </w:p>
    <w:p w14:paraId="3A54BDE7" w14:textId="16448A0E" w:rsidR="00BA34A3" w:rsidRDefault="008255B7">
      <w:pPr>
        <w:spacing w:line="259" w:lineRule="auto"/>
        <w:jc w:val="left"/>
      </w:pPr>
      <w:r>
        <w:t xml:space="preserve">Please see separate document on Learn/Piazza. </w:t>
      </w:r>
      <w:r w:rsidR="00BA34A3">
        <w:br w:type="page"/>
      </w:r>
    </w:p>
    <w:p w14:paraId="4090F391" w14:textId="286D8ABC" w:rsidR="00BA34A3" w:rsidRDefault="00BA34A3" w:rsidP="008255B7">
      <w:pPr>
        <w:pStyle w:val="Appendices"/>
        <w:jc w:val="both"/>
      </w:pPr>
      <w:bookmarkStart w:id="95" w:name="_Toc69464577"/>
      <w:r>
        <w:lastRenderedPageBreak/>
        <w:t>Appendix D: Writing Tips</w:t>
      </w:r>
      <w:bookmarkEnd w:id="95"/>
    </w:p>
    <w:p w14:paraId="33E93747" w14:textId="31ABBC31" w:rsidR="0084149D" w:rsidRDefault="008255B7" w:rsidP="0084149D">
      <w:r>
        <w:t>Please see separate document on Learn/Piazza</w:t>
      </w:r>
      <w:r w:rsidR="0084149D">
        <w:t xml:space="preserve">. </w:t>
      </w:r>
    </w:p>
    <w:p w14:paraId="7C6B1A9F" w14:textId="14FA7FD4" w:rsidR="0084149D" w:rsidRDefault="0084149D">
      <w:pPr>
        <w:spacing w:line="259" w:lineRule="auto"/>
        <w:jc w:val="left"/>
      </w:pPr>
      <w:r>
        <w:br w:type="page"/>
      </w:r>
    </w:p>
    <w:p w14:paraId="6906A41B" w14:textId="1042DF87" w:rsidR="0084149D" w:rsidRDefault="0084149D" w:rsidP="00DB4C5F">
      <w:pPr>
        <w:pStyle w:val="Appendices"/>
        <w:jc w:val="both"/>
      </w:pPr>
      <w:bookmarkStart w:id="96" w:name="_Toc69464578"/>
      <w:r>
        <w:lastRenderedPageBreak/>
        <w:t>Appendix E: Literature Review Samples</w:t>
      </w:r>
      <w:bookmarkEnd w:id="96"/>
      <w:r>
        <w:t xml:space="preserve"> </w:t>
      </w:r>
    </w:p>
    <w:p w14:paraId="5D027353" w14:textId="39385FB8" w:rsidR="0084149D" w:rsidRDefault="00E65162" w:rsidP="0084149D">
      <w:r>
        <w:t>Please see separate document on Learn/Piazza</w:t>
      </w:r>
      <w:r w:rsidR="0084149D">
        <w:t xml:space="preserve">. </w:t>
      </w:r>
    </w:p>
    <w:p w14:paraId="7085EDD8" w14:textId="77777777" w:rsidR="0084149D" w:rsidRDefault="0084149D" w:rsidP="0084149D"/>
    <w:sectPr w:rsidR="0084149D" w:rsidSect="0020203D">
      <w:footerReference w:type="default" r:id="rId3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4B998" w14:textId="77777777" w:rsidR="00A55850" w:rsidRDefault="00A55850" w:rsidP="00750C77">
      <w:pPr>
        <w:spacing w:after="0" w:line="240" w:lineRule="auto"/>
      </w:pPr>
      <w:r>
        <w:separator/>
      </w:r>
    </w:p>
  </w:endnote>
  <w:endnote w:type="continuationSeparator" w:id="0">
    <w:p w14:paraId="24F6FC97" w14:textId="77777777" w:rsidR="00A55850" w:rsidRDefault="00A55850" w:rsidP="00750C77">
      <w:pPr>
        <w:spacing w:after="0" w:line="240" w:lineRule="auto"/>
      </w:pPr>
      <w:r>
        <w:continuationSeparator/>
      </w:r>
    </w:p>
  </w:endnote>
  <w:endnote w:type="continuationNotice" w:id="1">
    <w:p w14:paraId="194A7870" w14:textId="77777777" w:rsidR="00A55850" w:rsidRDefault="00A558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142242"/>
      <w:docPartObj>
        <w:docPartGallery w:val="Page Numbers (Bottom of Page)"/>
        <w:docPartUnique/>
      </w:docPartObj>
    </w:sdtPr>
    <w:sdtEndPr>
      <w:rPr>
        <w:noProof/>
      </w:rPr>
    </w:sdtEndPr>
    <w:sdtContent>
      <w:p w14:paraId="7A687CD9" w14:textId="013E08C3" w:rsidR="006470B0" w:rsidRDefault="006470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403CC7" w14:textId="77777777" w:rsidR="006470B0" w:rsidRDefault="00647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839747"/>
      <w:docPartObj>
        <w:docPartGallery w:val="Page Numbers (Bottom of Page)"/>
        <w:docPartUnique/>
      </w:docPartObj>
    </w:sdtPr>
    <w:sdtEndPr>
      <w:rPr>
        <w:noProof/>
      </w:rPr>
    </w:sdtEndPr>
    <w:sdtContent>
      <w:p w14:paraId="67737805" w14:textId="77777777" w:rsidR="006470B0" w:rsidRDefault="006470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D04044" w14:textId="77777777" w:rsidR="006470B0" w:rsidRDefault="00647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A20F2" w14:textId="77777777" w:rsidR="00A55850" w:rsidRDefault="00A55850" w:rsidP="00750C77">
      <w:pPr>
        <w:spacing w:after="0" w:line="240" w:lineRule="auto"/>
      </w:pPr>
      <w:r>
        <w:separator/>
      </w:r>
    </w:p>
  </w:footnote>
  <w:footnote w:type="continuationSeparator" w:id="0">
    <w:p w14:paraId="79A05A4F" w14:textId="77777777" w:rsidR="00A55850" w:rsidRDefault="00A55850" w:rsidP="00750C77">
      <w:pPr>
        <w:spacing w:after="0" w:line="240" w:lineRule="auto"/>
      </w:pPr>
      <w:r>
        <w:continuationSeparator/>
      </w:r>
    </w:p>
  </w:footnote>
  <w:footnote w:type="continuationNotice" w:id="1">
    <w:p w14:paraId="2B8569E7" w14:textId="77777777" w:rsidR="00A55850" w:rsidRDefault="00A5585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995"/>
    <w:multiLevelType w:val="multilevel"/>
    <w:tmpl w:val="2C50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3579F"/>
    <w:multiLevelType w:val="multilevel"/>
    <w:tmpl w:val="8A126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EB40F4"/>
    <w:multiLevelType w:val="hybridMultilevel"/>
    <w:tmpl w:val="41D28356"/>
    <w:lvl w:ilvl="0" w:tplc="1B9EFBA0">
      <w:numFmt w:val="decimal"/>
      <w:lvlText w:val=""/>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C21A52"/>
    <w:multiLevelType w:val="multilevel"/>
    <w:tmpl w:val="CF0C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5663F5"/>
    <w:multiLevelType w:val="hybridMultilevel"/>
    <w:tmpl w:val="F0D600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035008"/>
    <w:multiLevelType w:val="hybridMultilevel"/>
    <w:tmpl w:val="0B201CCA"/>
    <w:lvl w:ilvl="0" w:tplc="1B9EFBA0">
      <w:numFmt w:val="decimal"/>
      <w:lvlText w:val=""/>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7D3F65"/>
    <w:multiLevelType w:val="multilevel"/>
    <w:tmpl w:val="AF00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7A217D"/>
    <w:multiLevelType w:val="multilevel"/>
    <w:tmpl w:val="8C006F44"/>
    <w:lvl w:ilvl="0">
      <w:start w:val="1"/>
      <w:numFmt w:val="decimal"/>
      <w:pStyle w:val="Heading1"/>
      <w:lvlText w:val="%1.0"/>
      <w:lvlJc w:val="left"/>
      <w:pPr>
        <w:tabs>
          <w:tab w:val="num" w:pos="2835"/>
        </w:tabs>
        <w:ind w:left="851" w:hanging="851"/>
      </w:pPr>
      <w:rPr>
        <w:rFonts w:hint="default"/>
      </w:rPr>
    </w:lvl>
    <w:lvl w:ilvl="1">
      <w:start w:val="1"/>
      <w:numFmt w:val="decimal"/>
      <w:pStyle w:val="Heading2"/>
      <w:lvlText w:val="%1.%2."/>
      <w:lvlJc w:val="left"/>
      <w:pPr>
        <w:tabs>
          <w:tab w:val="num" w:pos="2835"/>
        </w:tabs>
        <w:ind w:left="851" w:hanging="851"/>
      </w:pPr>
      <w:rPr>
        <w:rFonts w:hint="default"/>
      </w:rPr>
    </w:lvl>
    <w:lvl w:ilvl="2">
      <w:start w:val="1"/>
      <w:numFmt w:val="decimal"/>
      <w:pStyle w:val="Heading3"/>
      <w:lvlText w:val="%1.%2.%3."/>
      <w:lvlJc w:val="left"/>
      <w:pPr>
        <w:tabs>
          <w:tab w:val="num" w:pos="2835"/>
        </w:tabs>
        <w:ind w:left="851" w:hanging="851"/>
      </w:pPr>
      <w:rPr>
        <w:rFonts w:hint="default"/>
      </w:rPr>
    </w:lvl>
    <w:lvl w:ilvl="3">
      <w:start w:val="1"/>
      <w:numFmt w:val="decimal"/>
      <w:lvlText w:val="%1.%2.%3.%4."/>
      <w:lvlJc w:val="left"/>
      <w:pPr>
        <w:tabs>
          <w:tab w:val="num" w:pos="2835"/>
        </w:tabs>
        <w:ind w:left="851" w:hanging="851"/>
      </w:pPr>
      <w:rPr>
        <w:rFonts w:hint="default"/>
      </w:rPr>
    </w:lvl>
    <w:lvl w:ilvl="4">
      <w:start w:val="1"/>
      <w:numFmt w:val="decimal"/>
      <w:lvlText w:val="%1.%2.%3.%4.%5."/>
      <w:lvlJc w:val="left"/>
      <w:pPr>
        <w:tabs>
          <w:tab w:val="num" w:pos="2835"/>
        </w:tabs>
        <w:ind w:left="851" w:hanging="851"/>
      </w:pPr>
      <w:rPr>
        <w:rFonts w:hint="default"/>
      </w:rPr>
    </w:lvl>
    <w:lvl w:ilvl="5">
      <w:start w:val="1"/>
      <w:numFmt w:val="decimal"/>
      <w:lvlText w:val="%1.%2.%3.%4.%5.%6."/>
      <w:lvlJc w:val="left"/>
      <w:pPr>
        <w:tabs>
          <w:tab w:val="num" w:pos="2835"/>
        </w:tabs>
        <w:ind w:left="851" w:hanging="851"/>
      </w:pPr>
      <w:rPr>
        <w:rFonts w:hint="default"/>
      </w:rPr>
    </w:lvl>
    <w:lvl w:ilvl="6">
      <w:start w:val="1"/>
      <w:numFmt w:val="decimal"/>
      <w:lvlText w:val="%1.%2.%3.%4.%5.%6.%7."/>
      <w:lvlJc w:val="left"/>
      <w:pPr>
        <w:tabs>
          <w:tab w:val="num" w:pos="2835"/>
        </w:tabs>
        <w:ind w:left="851" w:hanging="851"/>
      </w:pPr>
      <w:rPr>
        <w:rFonts w:hint="default"/>
      </w:rPr>
    </w:lvl>
    <w:lvl w:ilvl="7">
      <w:start w:val="1"/>
      <w:numFmt w:val="decimal"/>
      <w:lvlText w:val="%1.%2.%3.%4.%5.%6.%7.%8."/>
      <w:lvlJc w:val="left"/>
      <w:pPr>
        <w:tabs>
          <w:tab w:val="num" w:pos="2835"/>
        </w:tabs>
        <w:ind w:left="851" w:hanging="851"/>
      </w:pPr>
      <w:rPr>
        <w:rFonts w:hint="default"/>
      </w:rPr>
    </w:lvl>
    <w:lvl w:ilvl="8">
      <w:start w:val="1"/>
      <w:numFmt w:val="decimal"/>
      <w:lvlText w:val="%1.%2.%3.%4.%5.%6.%7.%8.%9."/>
      <w:lvlJc w:val="left"/>
      <w:pPr>
        <w:tabs>
          <w:tab w:val="num" w:pos="2835"/>
        </w:tabs>
        <w:ind w:left="851" w:hanging="851"/>
      </w:pPr>
      <w:rPr>
        <w:rFonts w:hint="default"/>
      </w:rPr>
    </w:lvl>
  </w:abstractNum>
  <w:abstractNum w:abstractNumId="8" w15:restartNumberingAfterBreak="0">
    <w:nsid w:val="4C8720CA"/>
    <w:multiLevelType w:val="hybridMultilevel"/>
    <w:tmpl w:val="D764D370"/>
    <w:lvl w:ilvl="0" w:tplc="F4AAE118">
      <w:start w:val="1"/>
      <w:numFmt w:val="decimal"/>
      <w:pStyle w:val="Heading5"/>
      <w:lvlText w:val="Figure %1:"/>
      <w:lvlJc w:val="left"/>
      <w:pPr>
        <w:ind w:left="785" w:hanging="360"/>
      </w:pPr>
      <w:rPr>
        <w:rFonts w:ascii="Times New Roman" w:hAnsi="Times New Roman" w:hint="default"/>
        <w:b/>
        <w:i/>
        <w:sz w:val="24"/>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9" w15:restartNumberingAfterBreak="0">
    <w:nsid w:val="4EAB39A6"/>
    <w:multiLevelType w:val="multilevel"/>
    <w:tmpl w:val="8F5E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115CE0"/>
    <w:multiLevelType w:val="hybridMultilevel"/>
    <w:tmpl w:val="96EA32BC"/>
    <w:lvl w:ilvl="0" w:tplc="B9A2F1FA">
      <w:start w:val="1"/>
      <w:numFmt w:val="decimal"/>
      <w:lvlText w:val="%1.0"/>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34C20C2"/>
    <w:multiLevelType w:val="multilevel"/>
    <w:tmpl w:val="4D88E20C"/>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592678D"/>
    <w:multiLevelType w:val="multilevel"/>
    <w:tmpl w:val="C6B20EF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C66F9C"/>
    <w:multiLevelType w:val="hybridMultilevel"/>
    <w:tmpl w:val="1764C2E4"/>
    <w:lvl w:ilvl="0" w:tplc="37FE5CF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64463282">
    <w:abstractNumId w:val="7"/>
  </w:num>
  <w:num w:numId="2" w16cid:durableId="2463815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76996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0453072">
    <w:abstractNumId w:val="2"/>
  </w:num>
  <w:num w:numId="5" w16cid:durableId="1213810033">
    <w:abstractNumId w:val="13"/>
  </w:num>
  <w:num w:numId="6" w16cid:durableId="592203618">
    <w:abstractNumId w:val="8"/>
  </w:num>
  <w:num w:numId="7" w16cid:durableId="1509490844">
    <w:abstractNumId w:val="5"/>
  </w:num>
  <w:num w:numId="8" w16cid:durableId="73282166">
    <w:abstractNumId w:val="10"/>
  </w:num>
  <w:num w:numId="9" w16cid:durableId="747265262">
    <w:abstractNumId w:val="12"/>
  </w:num>
  <w:num w:numId="10" w16cid:durableId="203835959">
    <w:abstractNumId w:val="6"/>
  </w:num>
  <w:num w:numId="11" w16cid:durableId="727335920">
    <w:abstractNumId w:val="1"/>
  </w:num>
  <w:num w:numId="12" w16cid:durableId="767191241">
    <w:abstractNumId w:val="9"/>
  </w:num>
  <w:num w:numId="13" w16cid:durableId="418017682">
    <w:abstractNumId w:val="0"/>
  </w:num>
  <w:num w:numId="14" w16cid:durableId="441918769">
    <w:abstractNumId w:val="3"/>
  </w:num>
  <w:num w:numId="15" w16cid:durableId="1626504889">
    <w:abstractNumId w:val="4"/>
  </w:num>
  <w:num w:numId="16" w16cid:durableId="167564512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y Stephen Hughes">
    <w15:presenceInfo w15:providerId="AD" w15:userId="S::hshughes@uwaterloo.ca::72babf10-5b3f-46dd-b8e6-210b5c4334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81"/>
  <w:drawingGridVerticalSpacing w:val="18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5B"/>
    <w:rsid w:val="000031CE"/>
    <w:rsid w:val="00004EFC"/>
    <w:rsid w:val="00013B38"/>
    <w:rsid w:val="00014649"/>
    <w:rsid w:val="00014667"/>
    <w:rsid w:val="00017450"/>
    <w:rsid w:val="00020BD0"/>
    <w:rsid w:val="00024C0D"/>
    <w:rsid w:val="00024C19"/>
    <w:rsid w:val="00036D7A"/>
    <w:rsid w:val="00043B69"/>
    <w:rsid w:val="00047BEB"/>
    <w:rsid w:val="000652B5"/>
    <w:rsid w:val="0006605F"/>
    <w:rsid w:val="000710CF"/>
    <w:rsid w:val="00080975"/>
    <w:rsid w:val="00081D35"/>
    <w:rsid w:val="000828B7"/>
    <w:rsid w:val="00084384"/>
    <w:rsid w:val="000878AB"/>
    <w:rsid w:val="00096402"/>
    <w:rsid w:val="000A598C"/>
    <w:rsid w:val="000B0FB2"/>
    <w:rsid w:val="000B265C"/>
    <w:rsid w:val="000C2FDA"/>
    <w:rsid w:val="000C6872"/>
    <w:rsid w:val="000D1590"/>
    <w:rsid w:val="000D2528"/>
    <w:rsid w:val="000D6642"/>
    <w:rsid w:val="000D6F80"/>
    <w:rsid w:val="000E01C8"/>
    <w:rsid w:val="000E0B65"/>
    <w:rsid w:val="000E7F4B"/>
    <w:rsid w:val="000F4844"/>
    <w:rsid w:val="000F5E97"/>
    <w:rsid w:val="001032F8"/>
    <w:rsid w:val="001064CE"/>
    <w:rsid w:val="00106EEE"/>
    <w:rsid w:val="00114346"/>
    <w:rsid w:val="00120671"/>
    <w:rsid w:val="00123792"/>
    <w:rsid w:val="00124069"/>
    <w:rsid w:val="00124945"/>
    <w:rsid w:val="001275BD"/>
    <w:rsid w:val="00132778"/>
    <w:rsid w:val="0013369D"/>
    <w:rsid w:val="001336DA"/>
    <w:rsid w:val="00135073"/>
    <w:rsid w:val="00140543"/>
    <w:rsid w:val="00140C57"/>
    <w:rsid w:val="00142836"/>
    <w:rsid w:val="00142B82"/>
    <w:rsid w:val="00142F7C"/>
    <w:rsid w:val="0014327C"/>
    <w:rsid w:val="001450B8"/>
    <w:rsid w:val="00145938"/>
    <w:rsid w:val="00150951"/>
    <w:rsid w:val="00150D0B"/>
    <w:rsid w:val="0015109B"/>
    <w:rsid w:val="00151CFA"/>
    <w:rsid w:val="00156093"/>
    <w:rsid w:val="00156DEC"/>
    <w:rsid w:val="001626C5"/>
    <w:rsid w:val="00162DE8"/>
    <w:rsid w:val="001633B1"/>
    <w:rsid w:val="001659EE"/>
    <w:rsid w:val="00167A1B"/>
    <w:rsid w:val="0017153A"/>
    <w:rsid w:val="001719E6"/>
    <w:rsid w:val="001757A5"/>
    <w:rsid w:val="00175F20"/>
    <w:rsid w:val="0017658F"/>
    <w:rsid w:val="0017693A"/>
    <w:rsid w:val="00180501"/>
    <w:rsid w:val="001815EE"/>
    <w:rsid w:val="001866B1"/>
    <w:rsid w:val="00194D48"/>
    <w:rsid w:val="00195C85"/>
    <w:rsid w:val="001A125F"/>
    <w:rsid w:val="001B0791"/>
    <w:rsid w:val="001C23D3"/>
    <w:rsid w:val="001D05A7"/>
    <w:rsid w:val="001D0BD2"/>
    <w:rsid w:val="001D1AA4"/>
    <w:rsid w:val="001D762B"/>
    <w:rsid w:val="0020203D"/>
    <w:rsid w:val="002035F7"/>
    <w:rsid w:val="0020616B"/>
    <w:rsid w:val="002078DB"/>
    <w:rsid w:val="00213CDB"/>
    <w:rsid w:val="002149CD"/>
    <w:rsid w:val="0021583D"/>
    <w:rsid w:val="002176DD"/>
    <w:rsid w:val="00220106"/>
    <w:rsid w:val="002222B8"/>
    <w:rsid w:val="00233C8C"/>
    <w:rsid w:val="002341CD"/>
    <w:rsid w:val="00244D03"/>
    <w:rsid w:val="00250E93"/>
    <w:rsid w:val="00250E9A"/>
    <w:rsid w:val="002601C8"/>
    <w:rsid w:val="00264FF1"/>
    <w:rsid w:val="00273566"/>
    <w:rsid w:val="00287643"/>
    <w:rsid w:val="00297C08"/>
    <w:rsid w:val="00297E03"/>
    <w:rsid w:val="002A3544"/>
    <w:rsid w:val="002B2E79"/>
    <w:rsid w:val="002B3885"/>
    <w:rsid w:val="002B64AB"/>
    <w:rsid w:val="002B6E9D"/>
    <w:rsid w:val="002C13AF"/>
    <w:rsid w:val="002C5B7A"/>
    <w:rsid w:val="002D3CDA"/>
    <w:rsid w:val="002D5C49"/>
    <w:rsid w:val="002E6CF9"/>
    <w:rsid w:val="002F1A4A"/>
    <w:rsid w:val="002F40CC"/>
    <w:rsid w:val="00300ACA"/>
    <w:rsid w:val="00302D8E"/>
    <w:rsid w:val="00305449"/>
    <w:rsid w:val="00311E1F"/>
    <w:rsid w:val="003160FB"/>
    <w:rsid w:val="00316BB0"/>
    <w:rsid w:val="003323D1"/>
    <w:rsid w:val="00334E58"/>
    <w:rsid w:val="00336349"/>
    <w:rsid w:val="003437F5"/>
    <w:rsid w:val="00344B02"/>
    <w:rsid w:val="00344B36"/>
    <w:rsid w:val="003504AA"/>
    <w:rsid w:val="003563C0"/>
    <w:rsid w:val="003571B3"/>
    <w:rsid w:val="00357E32"/>
    <w:rsid w:val="0036276C"/>
    <w:rsid w:val="00362A9B"/>
    <w:rsid w:val="00364335"/>
    <w:rsid w:val="00372F94"/>
    <w:rsid w:val="003773C4"/>
    <w:rsid w:val="00380769"/>
    <w:rsid w:val="00381EC9"/>
    <w:rsid w:val="00383BE3"/>
    <w:rsid w:val="00392C7F"/>
    <w:rsid w:val="00395B12"/>
    <w:rsid w:val="003A208D"/>
    <w:rsid w:val="003A6378"/>
    <w:rsid w:val="003A7021"/>
    <w:rsid w:val="003B06A3"/>
    <w:rsid w:val="003C2B38"/>
    <w:rsid w:val="003C3B6A"/>
    <w:rsid w:val="003D1089"/>
    <w:rsid w:val="003D2133"/>
    <w:rsid w:val="003D7D4A"/>
    <w:rsid w:val="003E13D8"/>
    <w:rsid w:val="003E2377"/>
    <w:rsid w:val="003E4142"/>
    <w:rsid w:val="003E57AC"/>
    <w:rsid w:val="003E66FE"/>
    <w:rsid w:val="003E74EA"/>
    <w:rsid w:val="003F7A1A"/>
    <w:rsid w:val="003F7C6C"/>
    <w:rsid w:val="00402192"/>
    <w:rsid w:val="00405AC1"/>
    <w:rsid w:val="00411AB2"/>
    <w:rsid w:val="00424A96"/>
    <w:rsid w:val="00426C46"/>
    <w:rsid w:val="00427B92"/>
    <w:rsid w:val="00427D25"/>
    <w:rsid w:val="00435623"/>
    <w:rsid w:val="00440C16"/>
    <w:rsid w:val="00441CCC"/>
    <w:rsid w:val="00443F80"/>
    <w:rsid w:val="0045300A"/>
    <w:rsid w:val="00453D99"/>
    <w:rsid w:val="0045541D"/>
    <w:rsid w:val="00467694"/>
    <w:rsid w:val="00471311"/>
    <w:rsid w:val="00475491"/>
    <w:rsid w:val="00480117"/>
    <w:rsid w:val="004826A2"/>
    <w:rsid w:val="004876BF"/>
    <w:rsid w:val="00495071"/>
    <w:rsid w:val="00496128"/>
    <w:rsid w:val="004A6694"/>
    <w:rsid w:val="004A72F9"/>
    <w:rsid w:val="004B755B"/>
    <w:rsid w:val="004C1992"/>
    <w:rsid w:val="004C1F87"/>
    <w:rsid w:val="004C36BC"/>
    <w:rsid w:val="004C7403"/>
    <w:rsid w:val="004C75FD"/>
    <w:rsid w:val="004D3B5E"/>
    <w:rsid w:val="004E4309"/>
    <w:rsid w:val="004E59CD"/>
    <w:rsid w:val="004F5174"/>
    <w:rsid w:val="005037F2"/>
    <w:rsid w:val="005119B4"/>
    <w:rsid w:val="00512897"/>
    <w:rsid w:val="00514E54"/>
    <w:rsid w:val="00514EBD"/>
    <w:rsid w:val="00517E3F"/>
    <w:rsid w:val="00524171"/>
    <w:rsid w:val="00525E07"/>
    <w:rsid w:val="00530659"/>
    <w:rsid w:val="00533356"/>
    <w:rsid w:val="00535774"/>
    <w:rsid w:val="00535CBC"/>
    <w:rsid w:val="005440F1"/>
    <w:rsid w:val="00545A7E"/>
    <w:rsid w:val="005478D5"/>
    <w:rsid w:val="005533E2"/>
    <w:rsid w:val="00565350"/>
    <w:rsid w:val="00572071"/>
    <w:rsid w:val="0058096B"/>
    <w:rsid w:val="005C3AF9"/>
    <w:rsid w:val="005C644A"/>
    <w:rsid w:val="005C7490"/>
    <w:rsid w:val="005D39C0"/>
    <w:rsid w:val="005D69FC"/>
    <w:rsid w:val="005D7E1B"/>
    <w:rsid w:val="005E308A"/>
    <w:rsid w:val="005E482A"/>
    <w:rsid w:val="005F2A9C"/>
    <w:rsid w:val="005F62C8"/>
    <w:rsid w:val="00607C09"/>
    <w:rsid w:val="00607D72"/>
    <w:rsid w:val="00610DDA"/>
    <w:rsid w:val="00614A75"/>
    <w:rsid w:val="00620649"/>
    <w:rsid w:val="00625331"/>
    <w:rsid w:val="00625580"/>
    <w:rsid w:val="00627731"/>
    <w:rsid w:val="00632B19"/>
    <w:rsid w:val="00634CB6"/>
    <w:rsid w:val="0063789E"/>
    <w:rsid w:val="00644161"/>
    <w:rsid w:val="006470B0"/>
    <w:rsid w:val="00650163"/>
    <w:rsid w:val="00650EB9"/>
    <w:rsid w:val="00655DF4"/>
    <w:rsid w:val="006572D6"/>
    <w:rsid w:val="00666164"/>
    <w:rsid w:val="00666CE6"/>
    <w:rsid w:val="006744EB"/>
    <w:rsid w:val="00674D82"/>
    <w:rsid w:val="00675A99"/>
    <w:rsid w:val="006761AB"/>
    <w:rsid w:val="006765EF"/>
    <w:rsid w:val="00683E7A"/>
    <w:rsid w:val="006847B6"/>
    <w:rsid w:val="0069012B"/>
    <w:rsid w:val="00692272"/>
    <w:rsid w:val="00697CA3"/>
    <w:rsid w:val="006A2500"/>
    <w:rsid w:val="006A25FF"/>
    <w:rsid w:val="006C1DCB"/>
    <w:rsid w:val="006C3F0E"/>
    <w:rsid w:val="006C4419"/>
    <w:rsid w:val="006D1B23"/>
    <w:rsid w:val="006D2C15"/>
    <w:rsid w:val="006D4EB2"/>
    <w:rsid w:val="006E0D29"/>
    <w:rsid w:val="006E3D59"/>
    <w:rsid w:val="006E4C94"/>
    <w:rsid w:val="006F138C"/>
    <w:rsid w:val="006F34E7"/>
    <w:rsid w:val="006F369C"/>
    <w:rsid w:val="006F3BB9"/>
    <w:rsid w:val="006F4844"/>
    <w:rsid w:val="00700CE7"/>
    <w:rsid w:val="0070589C"/>
    <w:rsid w:val="00707413"/>
    <w:rsid w:val="00712087"/>
    <w:rsid w:val="0072096A"/>
    <w:rsid w:val="007232D6"/>
    <w:rsid w:val="00724D3F"/>
    <w:rsid w:val="00727B73"/>
    <w:rsid w:val="0073020B"/>
    <w:rsid w:val="00740209"/>
    <w:rsid w:val="00741149"/>
    <w:rsid w:val="00741E6B"/>
    <w:rsid w:val="00744A3C"/>
    <w:rsid w:val="007467DB"/>
    <w:rsid w:val="0074796C"/>
    <w:rsid w:val="00747F61"/>
    <w:rsid w:val="00750C77"/>
    <w:rsid w:val="007565A2"/>
    <w:rsid w:val="007617EF"/>
    <w:rsid w:val="00761964"/>
    <w:rsid w:val="00761BF9"/>
    <w:rsid w:val="00775079"/>
    <w:rsid w:val="007759BE"/>
    <w:rsid w:val="00781AC7"/>
    <w:rsid w:val="007847E1"/>
    <w:rsid w:val="00784920"/>
    <w:rsid w:val="007858CE"/>
    <w:rsid w:val="0079374F"/>
    <w:rsid w:val="00795023"/>
    <w:rsid w:val="00796409"/>
    <w:rsid w:val="007A1C7B"/>
    <w:rsid w:val="007A7938"/>
    <w:rsid w:val="007A7F28"/>
    <w:rsid w:val="007B4BD8"/>
    <w:rsid w:val="007B6E86"/>
    <w:rsid w:val="007C0541"/>
    <w:rsid w:val="007C39C4"/>
    <w:rsid w:val="007D21B2"/>
    <w:rsid w:val="007D46B3"/>
    <w:rsid w:val="007D4F5A"/>
    <w:rsid w:val="007E12BD"/>
    <w:rsid w:val="007E1C05"/>
    <w:rsid w:val="007E5A11"/>
    <w:rsid w:val="007E601A"/>
    <w:rsid w:val="007F0701"/>
    <w:rsid w:val="007F2215"/>
    <w:rsid w:val="00802563"/>
    <w:rsid w:val="00803CF2"/>
    <w:rsid w:val="00811380"/>
    <w:rsid w:val="00812285"/>
    <w:rsid w:val="00812295"/>
    <w:rsid w:val="00816757"/>
    <w:rsid w:val="00820BFA"/>
    <w:rsid w:val="00825102"/>
    <w:rsid w:val="008255B7"/>
    <w:rsid w:val="0083184B"/>
    <w:rsid w:val="0083636B"/>
    <w:rsid w:val="00837F81"/>
    <w:rsid w:val="0084149D"/>
    <w:rsid w:val="0085433A"/>
    <w:rsid w:val="00855964"/>
    <w:rsid w:val="00860F89"/>
    <w:rsid w:val="00863EAC"/>
    <w:rsid w:val="00871B1F"/>
    <w:rsid w:val="0087371C"/>
    <w:rsid w:val="008827BF"/>
    <w:rsid w:val="00882DB9"/>
    <w:rsid w:val="00887C85"/>
    <w:rsid w:val="00892AA2"/>
    <w:rsid w:val="008A1573"/>
    <w:rsid w:val="008A1B78"/>
    <w:rsid w:val="008A4AD9"/>
    <w:rsid w:val="008B0185"/>
    <w:rsid w:val="008B58A4"/>
    <w:rsid w:val="008C2C79"/>
    <w:rsid w:val="008C33EF"/>
    <w:rsid w:val="008C4F54"/>
    <w:rsid w:val="008C6A08"/>
    <w:rsid w:val="008D0CA3"/>
    <w:rsid w:val="008D31D2"/>
    <w:rsid w:val="008D39F4"/>
    <w:rsid w:val="008D3F19"/>
    <w:rsid w:val="008D7C62"/>
    <w:rsid w:val="008D7FDD"/>
    <w:rsid w:val="008E25FB"/>
    <w:rsid w:val="008F15F9"/>
    <w:rsid w:val="008F49E6"/>
    <w:rsid w:val="00900EC9"/>
    <w:rsid w:val="00906FE7"/>
    <w:rsid w:val="0091099F"/>
    <w:rsid w:val="00910A26"/>
    <w:rsid w:val="0091438A"/>
    <w:rsid w:val="0091721D"/>
    <w:rsid w:val="00917C80"/>
    <w:rsid w:val="009201EB"/>
    <w:rsid w:val="0092486C"/>
    <w:rsid w:val="00932CF9"/>
    <w:rsid w:val="00935887"/>
    <w:rsid w:val="00940CC8"/>
    <w:rsid w:val="00951481"/>
    <w:rsid w:val="00954F3E"/>
    <w:rsid w:val="00957112"/>
    <w:rsid w:val="00957EF6"/>
    <w:rsid w:val="00962584"/>
    <w:rsid w:val="00963ED4"/>
    <w:rsid w:val="009716AF"/>
    <w:rsid w:val="00972B73"/>
    <w:rsid w:val="00972D0B"/>
    <w:rsid w:val="00974B7D"/>
    <w:rsid w:val="00977A54"/>
    <w:rsid w:val="00977D32"/>
    <w:rsid w:val="00982446"/>
    <w:rsid w:val="00982C02"/>
    <w:rsid w:val="00984F5D"/>
    <w:rsid w:val="009853A5"/>
    <w:rsid w:val="009901AE"/>
    <w:rsid w:val="009924BE"/>
    <w:rsid w:val="00993101"/>
    <w:rsid w:val="009A1C44"/>
    <w:rsid w:val="009A5924"/>
    <w:rsid w:val="009C05F3"/>
    <w:rsid w:val="009C2245"/>
    <w:rsid w:val="009C3F3D"/>
    <w:rsid w:val="009C5C4C"/>
    <w:rsid w:val="009D12A2"/>
    <w:rsid w:val="009D1D69"/>
    <w:rsid w:val="009D501F"/>
    <w:rsid w:val="009E3BB5"/>
    <w:rsid w:val="009E6F29"/>
    <w:rsid w:val="009F04EB"/>
    <w:rsid w:val="009F14F1"/>
    <w:rsid w:val="00A0287E"/>
    <w:rsid w:val="00A12120"/>
    <w:rsid w:val="00A1569F"/>
    <w:rsid w:val="00A17960"/>
    <w:rsid w:val="00A276C3"/>
    <w:rsid w:val="00A276F2"/>
    <w:rsid w:val="00A328AD"/>
    <w:rsid w:val="00A4013E"/>
    <w:rsid w:val="00A40829"/>
    <w:rsid w:val="00A42E42"/>
    <w:rsid w:val="00A45A20"/>
    <w:rsid w:val="00A45CFA"/>
    <w:rsid w:val="00A47CAD"/>
    <w:rsid w:val="00A52E04"/>
    <w:rsid w:val="00A55850"/>
    <w:rsid w:val="00A56B5A"/>
    <w:rsid w:val="00A57777"/>
    <w:rsid w:val="00A63DDD"/>
    <w:rsid w:val="00A65372"/>
    <w:rsid w:val="00A66B11"/>
    <w:rsid w:val="00A72857"/>
    <w:rsid w:val="00A751FD"/>
    <w:rsid w:val="00A80114"/>
    <w:rsid w:val="00A8054A"/>
    <w:rsid w:val="00A80ECD"/>
    <w:rsid w:val="00A84CC7"/>
    <w:rsid w:val="00A8592B"/>
    <w:rsid w:val="00A85AAC"/>
    <w:rsid w:val="00A85F18"/>
    <w:rsid w:val="00A93EE0"/>
    <w:rsid w:val="00A95007"/>
    <w:rsid w:val="00A964C9"/>
    <w:rsid w:val="00AA18C2"/>
    <w:rsid w:val="00AA3C33"/>
    <w:rsid w:val="00AA4661"/>
    <w:rsid w:val="00AA4AED"/>
    <w:rsid w:val="00AA4AF6"/>
    <w:rsid w:val="00AA57BC"/>
    <w:rsid w:val="00AA6854"/>
    <w:rsid w:val="00AA6AD2"/>
    <w:rsid w:val="00AA7691"/>
    <w:rsid w:val="00AB1491"/>
    <w:rsid w:val="00AB56B6"/>
    <w:rsid w:val="00AB6761"/>
    <w:rsid w:val="00AC0BFD"/>
    <w:rsid w:val="00AD0A1D"/>
    <w:rsid w:val="00AD4563"/>
    <w:rsid w:val="00AD5505"/>
    <w:rsid w:val="00AE0F00"/>
    <w:rsid w:val="00AE2D0C"/>
    <w:rsid w:val="00AE42D5"/>
    <w:rsid w:val="00AE6163"/>
    <w:rsid w:val="00AE6A1F"/>
    <w:rsid w:val="00AF4AE2"/>
    <w:rsid w:val="00AF4B7B"/>
    <w:rsid w:val="00B061D3"/>
    <w:rsid w:val="00B304B5"/>
    <w:rsid w:val="00B31FD6"/>
    <w:rsid w:val="00B32D6A"/>
    <w:rsid w:val="00B373D1"/>
    <w:rsid w:val="00B5203D"/>
    <w:rsid w:val="00B5756E"/>
    <w:rsid w:val="00B60BEB"/>
    <w:rsid w:val="00B60DBE"/>
    <w:rsid w:val="00B61E03"/>
    <w:rsid w:val="00B64C34"/>
    <w:rsid w:val="00B66174"/>
    <w:rsid w:val="00B67013"/>
    <w:rsid w:val="00B8171C"/>
    <w:rsid w:val="00B848EB"/>
    <w:rsid w:val="00B8501D"/>
    <w:rsid w:val="00B90B5B"/>
    <w:rsid w:val="00BA301D"/>
    <w:rsid w:val="00BA34A3"/>
    <w:rsid w:val="00BA4710"/>
    <w:rsid w:val="00BB68B8"/>
    <w:rsid w:val="00BC2306"/>
    <w:rsid w:val="00BC3057"/>
    <w:rsid w:val="00BC3107"/>
    <w:rsid w:val="00BC5C12"/>
    <w:rsid w:val="00BC6CDB"/>
    <w:rsid w:val="00BD172B"/>
    <w:rsid w:val="00BD37DA"/>
    <w:rsid w:val="00BD7315"/>
    <w:rsid w:val="00BE46E1"/>
    <w:rsid w:val="00BE72E9"/>
    <w:rsid w:val="00BF10F3"/>
    <w:rsid w:val="00BF1FEB"/>
    <w:rsid w:val="00BF31B7"/>
    <w:rsid w:val="00BF5E87"/>
    <w:rsid w:val="00BF674A"/>
    <w:rsid w:val="00C0282E"/>
    <w:rsid w:val="00C0376D"/>
    <w:rsid w:val="00C05D59"/>
    <w:rsid w:val="00C07B21"/>
    <w:rsid w:val="00C10C67"/>
    <w:rsid w:val="00C13641"/>
    <w:rsid w:val="00C13908"/>
    <w:rsid w:val="00C16CBC"/>
    <w:rsid w:val="00C202CD"/>
    <w:rsid w:val="00C30B94"/>
    <w:rsid w:val="00C3336C"/>
    <w:rsid w:val="00C33A38"/>
    <w:rsid w:val="00C373E8"/>
    <w:rsid w:val="00C55BCA"/>
    <w:rsid w:val="00C65098"/>
    <w:rsid w:val="00C65411"/>
    <w:rsid w:val="00C67036"/>
    <w:rsid w:val="00C75B9A"/>
    <w:rsid w:val="00C770F3"/>
    <w:rsid w:val="00C81E4D"/>
    <w:rsid w:val="00C8281F"/>
    <w:rsid w:val="00C9468A"/>
    <w:rsid w:val="00CA3E2B"/>
    <w:rsid w:val="00CB422B"/>
    <w:rsid w:val="00CB6EF0"/>
    <w:rsid w:val="00CC291C"/>
    <w:rsid w:val="00CC2945"/>
    <w:rsid w:val="00CC3B31"/>
    <w:rsid w:val="00CC471B"/>
    <w:rsid w:val="00CC628E"/>
    <w:rsid w:val="00CC62B0"/>
    <w:rsid w:val="00CD04E9"/>
    <w:rsid w:val="00CD3165"/>
    <w:rsid w:val="00CE03A6"/>
    <w:rsid w:val="00CE5E6B"/>
    <w:rsid w:val="00CF2EE1"/>
    <w:rsid w:val="00CF5119"/>
    <w:rsid w:val="00CF5968"/>
    <w:rsid w:val="00CF5AB8"/>
    <w:rsid w:val="00CF6E9F"/>
    <w:rsid w:val="00CF7F1F"/>
    <w:rsid w:val="00D0271F"/>
    <w:rsid w:val="00D05223"/>
    <w:rsid w:val="00D0564C"/>
    <w:rsid w:val="00D06384"/>
    <w:rsid w:val="00D139C8"/>
    <w:rsid w:val="00D152B4"/>
    <w:rsid w:val="00D15E46"/>
    <w:rsid w:val="00D16AF5"/>
    <w:rsid w:val="00D17C70"/>
    <w:rsid w:val="00D227B8"/>
    <w:rsid w:val="00D23E5A"/>
    <w:rsid w:val="00D246D7"/>
    <w:rsid w:val="00D41930"/>
    <w:rsid w:val="00D468A2"/>
    <w:rsid w:val="00D4755B"/>
    <w:rsid w:val="00D605F0"/>
    <w:rsid w:val="00D61CDF"/>
    <w:rsid w:val="00D633C6"/>
    <w:rsid w:val="00D64609"/>
    <w:rsid w:val="00D668A2"/>
    <w:rsid w:val="00D676A3"/>
    <w:rsid w:val="00D7539D"/>
    <w:rsid w:val="00D769EB"/>
    <w:rsid w:val="00D77082"/>
    <w:rsid w:val="00D843F0"/>
    <w:rsid w:val="00D87034"/>
    <w:rsid w:val="00D903A7"/>
    <w:rsid w:val="00D927EE"/>
    <w:rsid w:val="00D93079"/>
    <w:rsid w:val="00D9497D"/>
    <w:rsid w:val="00D95EFD"/>
    <w:rsid w:val="00DA2ACB"/>
    <w:rsid w:val="00DA546A"/>
    <w:rsid w:val="00DA5865"/>
    <w:rsid w:val="00DB06D8"/>
    <w:rsid w:val="00DB0DA2"/>
    <w:rsid w:val="00DB1146"/>
    <w:rsid w:val="00DB38D9"/>
    <w:rsid w:val="00DB4C5F"/>
    <w:rsid w:val="00DB72D9"/>
    <w:rsid w:val="00DB7B39"/>
    <w:rsid w:val="00DC0643"/>
    <w:rsid w:val="00DC5CD3"/>
    <w:rsid w:val="00DD3FE0"/>
    <w:rsid w:val="00DD5019"/>
    <w:rsid w:val="00DD5685"/>
    <w:rsid w:val="00DE1651"/>
    <w:rsid w:val="00DE2239"/>
    <w:rsid w:val="00DF2A3D"/>
    <w:rsid w:val="00DF499E"/>
    <w:rsid w:val="00E004E1"/>
    <w:rsid w:val="00E0121A"/>
    <w:rsid w:val="00E02376"/>
    <w:rsid w:val="00E03C5B"/>
    <w:rsid w:val="00E078A0"/>
    <w:rsid w:val="00E10813"/>
    <w:rsid w:val="00E109BE"/>
    <w:rsid w:val="00E11A65"/>
    <w:rsid w:val="00E14543"/>
    <w:rsid w:val="00E14909"/>
    <w:rsid w:val="00E16A0C"/>
    <w:rsid w:val="00E21580"/>
    <w:rsid w:val="00E22D4B"/>
    <w:rsid w:val="00E26523"/>
    <w:rsid w:val="00E2787D"/>
    <w:rsid w:val="00E34788"/>
    <w:rsid w:val="00E45DF5"/>
    <w:rsid w:val="00E47B3C"/>
    <w:rsid w:val="00E549A2"/>
    <w:rsid w:val="00E60358"/>
    <w:rsid w:val="00E6384B"/>
    <w:rsid w:val="00E65162"/>
    <w:rsid w:val="00E675FA"/>
    <w:rsid w:val="00E70CDD"/>
    <w:rsid w:val="00E7139E"/>
    <w:rsid w:val="00E7175A"/>
    <w:rsid w:val="00E82959"/>
    <w:rsid w:val="00E8499B"/>
    <w:rsid w:val="00E859CA"/>
    <w:rsid w:val="00E94832"/>
    <w:rsid w:val="00EA005F"/>
    <w:rsid w:val="00EA162E"/>
    <w:rsid w:val="00EA491F"/>
    <w:rsid w:val="00EA64B5"/>
    <w:rsid w:val="00EB216B"/>
    <w:rsid w:val="00EB2F38"/>
    <w:rsid w:val="00EB5E88"/>
    <w:rsid w:val="00EB780D"/>
    <w:rsid w:val="00ED102D"/>
    <w:rsid w:val="00ED1891"/>
    <w:rsid w:val="00ED1959"/>
    <w:rsid w:val="00ED2FD8"/>
    <w:rsid w:val="00EE7340"/>
    <w:rsid w:val="00EF5ABB"/>
    <w:rsid w:val="00F032A1"/>
    <w:rsid w:val="00F06460"/>
    <w:rsid w:val="00F10B6C"/>
    <w:rsid w:val="00F12B7D"/>
    <w:rsid w:val="00F14297"/>
    <w:rsid w:val="00F20FAF"/>
    <w:rsid w:val="00F24D8D"/>
    <w:rsid w:val="00F25673"/>
    <w:rsid w:val="00F26209"/>
    <w:rsid w:val="00F30CCA"/>
    <w:rsid w:val="00F33B4C"/>
    <w:rsid w:val="00F3567F"/>
    <w:rsid w:val="00F36400"/>
    <w:rsid w:val="00F4330A"/>
    <w:rsid w:val="00F451B0"/>
    <w:rsid w:val="00F45D7D"/>
    <w:rsid w:val="00F470F5"/>
    <w:rsid w:val="00F516B6"/>
    <w:rsid w:val="00F520EB"/>
    <w:rsid w:val="00F56CEF"/>
    <w:rsid w:val="00F656C0"/>
    <w:rsid w:val="00F7301F"/>
    <w:rsid w:val="00F75F9C"/>
    <w:rsid w:val="00F80BED"/>
    <w:rsid w:val="00F85DF3"/>
    <w:rsid w:val="00F9493E"/>
    <w:rsid w:val="00F97F32"/>
    <w:rsid w:val="00FA25E3"/>
    <w:rsid w:val="00FA452D"/>
    <w:rsid w:val="00FB0710"/>
    <w:rsid w:val="00FB2768"/>
    <w:rsid w:val="00FB5A9F"/>
    <w:rsid w:val="00FB7C08"/>
    <w:rsid w:val="00FC1AEB"/>
    <w:rsid w:val="00FC1D15"/>
    <w:rsid w:val="00FC408F"/>
    <w:rsid w:val="00FC658F"/>
    <w:rsid w:val="00FD3C82"/>
    <w:rsid w:val="00FD6AEB"/>
    <w:rsid w:val="00FD70E8"/>
    <w:rsid w:val="00FF57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2B787"/>
  <w15:chartTrackingRefBased/>
  <w15:docId w15:val="{C0616888-5E8F-4EB9-BF32-A6BE0441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D7D"/>
    <w:pPr>
      <w:spacing w:line="480" w:lineRule="auto"/>
      <w:jc w:val="both"/>
    </w:pPr>
    <w:rPr>
      <w:rFonts w:ascii="Times New Roman" w:hAnsi="Times New Roman"/>
      <w:sz w:val="24"/>
    </w:rPr>
  </w:style>
  <w:style w:type="paragraph" w:styleId="Heading1">
    <w:name w:val="heading 1"/>
    <w:link w:val="Heading1Char"/>
    <w:autoRedefine/>
    <w:uiPriority w:val="9"/>
    <w:qFormat/>
    <w:rsid w:val="0013369D"/>
    <w:pPr>
      <w:keepNext/>
      <w:keepLines/>
      <w:numPr>
        <w:numId w:val="1"/>
      </w:numPr>
      <w:spacing w:before="240" w:after="0" w:line="480" w:lineRule="auto"/>
      <w:outlineLvl w:val="0"/>
    </w:pPr>
    <w:rPr>
      <w:rFonts w:ascii="Times New Roman" w:eastAsiaTheme="majorEastAsia" w:hAnsi="Times New Roman" w:cstheme="majorBidi"/>
      <w:b/>
      <w:sz w:val="24"/>
      <w:szCs w:val="32"/>
    </w:rPr>
  </w:style>
  <w:style w:type="paragraph" w:styleId="Heading2">
    <w:name w:val="heading 2"/>
    <w:basedOn w:val="Heading1"/>
    <w:next w:val="Normal"/>
    <w:link w:val="Heading2Char"/>
    <w:autoRedefine/>
    <w:uiPriority w:val="9"/>
    <w:unhideWhenUsed/>
    <w:qFormat/>
    <w:rsid w:val="00381EC9"/>
    <w:pPr>
      <w:numPr>
        <w:ilvl w:val="1"/>
      </w:numPr>
      <w:spacing w:before="40"/>
      <w:outlineLvl w:val="1"/>
    </w:pPr>
    <w:rPr>
      <w:szCs w:val="26"/>
    </w:rPr>
  </w:style>
  <w:style w:type="paragraph" w:styleId="Heading3">
    <w:name w:val="heading 3"/>
    <w:basedOn w:val="Heading2"/>
    <w:next w:val="Heading1"/>
    <w:link w:val="Heading3Char"/>
    <w:autoRedefine/>
    <w:uiPriority w:val="9"/>
    <w:unhideWhenUsed/>
    <w:qFormat/>
    <w:rsid w:val="002D3CDA"/>
    <w:pPr>
      <w:numPr>
        <w:ilvl w:val="2"/>
      </w:numPr>
      <w:outlineLvl w:val="2"/>
    </w:pPr>
  </w:style>
  <w:style w:type="paragraph" w:styleId="Heading4">
    <w:name w:val="heading 4"/>
    <w:basedOn w:val="Normal"/>
    <w:next w:val="Normal"/>
    <w:link w:val="Heading4Char"/>
    <w:uiPriority w:val="9"/>
    <w:unhideWhenUsed/>
    <w:qFormat/>
    <w:rsid w:val="00D753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aliases w:val="Figures"/>
    <w:basedOn w:val="Normal"/>
    <w:next w:val="Normal"/>
    <w:link w:val="Heading5Char"/>
    <w:autoRedefine/>
    <w:uiPriority w:val="9"/>
    <w:unhideWhenUsed/>
    <w:rsid w:val="00DB72D9"/>
    <w:pPr>
      <w:keepNext/>
      <w:keepLines/>
      <w:numPr>
        <w:numId w:val="6"/>
      </w:numPr>
      <w:spacing w:before="40" w:after="0" w:line="360" w:lineRule="auto"/>
      <w:outlineLvl w:val="4"/>
    </w:pPr>
    <w:rPr>
      <w:rFonts w:eastAsiaTheme="majorEastAsia" w:cstheme="majorBidi"/>
      <w:bCs/>
      <w:i/>
    </w:rPr>
  </w:style>
  <w:style w:type="paragraph" w:styleId="Heading8">
    <w:name w:val="heading 8"/>
    <w:basedOn w:val="Normal"/>
    <w:next w:val="Normal"/>
    <w:link w:val="Heading8Char"/>
    <w:uiPriority w:val="9"/>
    <w:semiHidden/>
    <w:unhideWhenUsed/>
    <w:qFormat/>
    <w:rsid w:val="00900EC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Spacing"/>
    <w:link w:val="TitleChar"/>
    <w:autoRedefine/>
    <w:uiPriority w:val="10"/>
    <w:qFormat/>
    <w:rsid w:val="005F62C8"/>
    <w:pPr>
      <w:spacing w:line="360" w:lineRule="auto"/>
      <w:contextualSpacing/>
      <w:pPrChange w:id="0" w:author="Henry Stephen Hughes" w:date="2023-04-06T07:48:00Z">
        <w:pPr>
          <w:spacing w:line="360" w:lineRule="auto"/>
          <w:contextualSpacing/>
          <w:jc w:val="center"/>
        </w:pPr>
      </w:pPrChange>
    </w:pPr>
    <w:rPr>
      <w:rFonts w:eastAsiaTheme="majorEastAsia" w:cstheme="majorBidi"/>
      <w:b/>
      <w:spacing w:val="-10"/>
      <w:kern w:val="28"/>
      <w:sz w:val="32"/>
      <w:szCs w:val="56"/>
      <w:rPrChange w:id="0" w:author="Henry Stephen Hughes" w:date="2023-04-06T07:48:00Z">
        <w:rPr>
          <w:rFonts w:eastAsiaTheme="majorEastAsia" w:cstheme="majorBidi"/>
          <w:b/>
          <w:spacing w:val="-10"/>
          <w:kern w:val="28"/>
          <w:sz w:val="32"/>
          <w:szCs w:val="56"/>
          <w:lang w:val="en-CA" w:eastAsia="en-US" w:bidi="ar-SA"/>
        </w:rPr>
      </w:rPrChange>
    </w:rPr>
  </w:style>
  <w:style w:type="character" w:customStyle="1" w:styleId="TitleChar">
    <w:name w:val="Title Char"/>
    <w:basedOn w:val="DefaultParagraphFont"/>
    <w:link w:val="Title"/>
    <w:uiPriority w:val="10"/>
    <w:rsid w:val="005F62C8"/>
    <w:rPr>
      <w:rFonts w:ascii="Times New Roman" w:eastAsiaTheme="majorEastAsia" w:hAnsi="Times New Roman" w:cstheme="majorBidi"/>
      <w:b/>
      <w:spacing w:val="-10"/>
      <w:kern w:val="28"/>
      <w:sz w:val="32"/>
      <w:szCs w:val="56"/>
    </w:rPr>
  </w:style>
  <w:style w:type="paragraph" w:styleId="NoSpacing">
    <w:name w:val="No Spacing"/>
    <w:aliases w:val="Title Page text,Table/Figure"/>
    <w:basedOn w:val="Normal"/>
    <w:link w:val="NoSpacingChar"/>
    <w:autoRedefine/>
    <w:uiPriority w:val="1"/>
    <w:qFormat/>
    <w:rsid w:val="005F62C8"/>
    <w:pPr>
      <w:spacing w:after="0" w:line="240" w:lineRule="auto"/>
      <w:jc w:val="center"/>
      <w:pPrChange w:id="1" w:author="Henry Stephen Hughes" w:date="2023-04-06T07:49:00Z">
        <w:pPr>
          <w:jc w:val="center"/>
        </w:pPr>
      </w:pPrChange>
    </w:pPr>
    <w:rPr>
      <w:rPrChange w:id="1" w:author="Henry Stephen Hughes" w:date="2023-04-06T07:49:00Z">
        <w:rPr>
          <w:rFonts w:eastAsiaTheme="minorHAnsi" w:cstheme="minorBidi"/>
          <w:sz w:val="24"/>
          <w:szCs w:val="22"/>
          <w:lang w:val="en-CA" w:eastAsia="en-US" w:bidi="ar-SA"/>
        </w:rPr>
      </w:rPrChange>
    </w:rPr>
  </w:style>
  <w:style w:type="character" w:customStyle="1" w:styleId="Heading2Char">
    <w:name w:val="Heading 2 Char"/>
    <w:basedOn w:val="DefaultParagraphFont"/>
    <w:link w:val="Heading2"/>
    <w:uiPriority w:val="9"/>
    <w:rsid w:val="00381EC9"/>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13369D"/>
    <w:rPr>
      <w:rFonts w:ascii="Times New Roman" w:eastAsiaTheme="majorEastAsia" w:hAnsi="Times New Roman" w:cstheme="majorBidi"/>
      <w:b/>
      <w:sz w:val="24"/>
      <w:szCs w:val="32"/>
    </w:rPr>
  </w:style>
  <w:style w:type="character" w:customStyle="1" w:styleId="NoSpacingChar">
    <w:name w:val="No Spacing Char"/>
    <w:aliases w:val="Title Page text Char,Table/Figure Char"/>
    <w:basedOn w:val="DefaultParagraphFont"/>
    <w:link w:val="NoSpacing"/>
    <w:uiPriority w:val="1"/>
    <w:rsid w:val="005F62C8"/>
    <w:rPr>
      <w:rFonts w:ascii="Times New Roman" w:hAnsi="Times New Roman"/>
      <w:sz w:val="24"/>
    </w:rPr>
  </w:style>
  <w:style w:type="character" w:customStyle="1" w:styleId="Heading3Char">
    <w:name w:val="Heading 3 Char"/>
    <w:basedOn w:val="DefaultParagraphFont"/>
    <w:link w:val="Heading3"/>
    <w:uiPriority w:val="9"/>
    <w:rsid w:val="002D3CDA"/>
    <w:rPr>
      <w:rFonts w:ascii="Times New Roman" w:eastAsiaTheme="majorEastAsia" w:hAnsi="Times New Roman" w:cstheme="majorBidi"/>
      <w:b/>
      <w:sz w:val="24"/>
      <w:szCs w:val="26"/>
    </w:rPr>
  </w:style>
  <w:style w:type="paragraph" w:customStyle="1" w:styleId="SingleSpaceNoSpaceAfterParagraphl">
    <w:name w:val="Single Space No Space After Paragraphl"/>
    <w:basedOn w:val="Normal"/>
    <w:qFormat/>
    <w:rsid w:val="002078DB"/>
    <w:pPr>
      <w:spacing w:before="160" w:line="240" w:lineRule="auto"/>
    </w:pPr>
    <w:rPr>
      <w:rFonts w:eastAsia="Times New Roman" w:cstheme="minorHAnsi"/>
      <w:szCs w:val="24"/>
      <w:lang w:eastAsia="en-CA"/>
    </w:rPr>
  </w:style>
  <w:style w:type="paragraph" w:styleId="ListParagraph">
    <w:name w:val="List Paragraph"/>
    <w:basedOn w:val="Normal"/>
    <w:uiPriority w:val="34"/>
    <w:qFormat/>
    <w:rsid w:val="00A751FD"/>
    <w:pPr>
      <w:ind w:left="720"/>
      <w:contextualSpacing/>
    </w:pPr>
  </w:style>
  <w:style w:type="character" w:customStyle="1" w:styleId="Heading4Char">
    <w:name w:val="Heading 4 Char"/>
    <w:basedOn w:val="DefaultParagraphFont"/>
    <w:link w:val="Heading4"/>
    <w:uiPriority w:val="9"/>
    <w:rsid w:val="00D7539D"/>
    <w:rPr>
      <w:rFonts w:asciiTheme="majorHAnsi" w:eastAsiaTheme="majorEastAsia" w:hAnsiTheme="majorHAnsi" w:cstheme="majorBidi"/>
      <w:i/>
      <w:iCs/>
      <w:color w:val="2F5496" w:themeColor="accent1" w:themeShade="BF"/>
      <w:sz w:val="24"/>
    </w:rPr>
  </w:style>
  <w:style w:type="character" w:customStyle="1" w:styleId="Heading5Char">
    <w:name w:val="Heading 5 Char"/>
    <w:aliases w:val="Figures Char"/>
    <w:basedOn w:val="DefaultParagraphFont"/>
    <w:link w:val="Heading5"/>
    <w:uiPriority w:val="9"/>
    <w:rsid w:val="00DB72D9"/>
    <w:rPr>
      <w:rFonts w:ascii="Times New Roman" w:eastAsiaTheme="majorEastAsia" w:hAnsi="Times New Roman" w:cstheme="majorBidi"/>
      <w:bCs/>
      <w:i/>
      <w:sz w:val="24"/>
    </w:rPr>
  </w:style>
  <w:style w:type="character" w:styleId="CommentReference">
    <w:name w:val="annotation reference"/>
    <w:basedOn w:val="DefaultParagraphFont"/>
    <w:uiPriority w:val="99"/>
    <w:semiHidden/>
    <w:unhideWhenUsed/>
    <w:rsid w:val="00DE2239"/>
    <w:rPr>
      <w:sz w:val="16"/>
      <w:szCs w:val="16"/>
    </w:rPr>
  </w:style>
  <w:style w:type="paragraph" w:styleId="CommentText">
    <w:name w:val="annotation text"/>
    <w:basedOn w:val="Normal"/>
    <w:link w:val="CommentTextChar"/>
    <w:uiPriority w:val="99"/>
    <w:semiHidden/>
    <w:unhideWhenUsed/>
    <w:rsid w:val="00DE2239"/>
    <w:pPr>
      <w:spacing w:line="240" w:lineRule="auto"/>
    </w:pPr>
    <w:rPr>
      <w:sz w:val="20"/>
      <w:szCs w:val="20"/>
    </w:rPr>
  </w:style>
  <w:style w:type="character" w:customStyle="1" w:styleId="CommentTextChar">
    <w:name w:val="Comment Text Char"/>
    <w:basedOn w:val="DefaultParagraphFont"/>
    <w:link w:val="CommentText"/>
    <w:uiPriority w:val="99"/>
    <w:semiHidden/>
    <w:rsid w:val="00DE223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2239"/>
    <w:rPr>
      <w:b/>
      <w:bCs/>
    </w:rPr>
  </w:style>
  <w:style w:type="character" w:customStyle="1" w:styleId="CommentSubjectChar">
    <w:name w:val="Comment Subject Char"/>
    <w:basedOn w:val="CommentTextChar"/>
    <w:link w:val="CommentSubject"/>
    <w:uiPriority w:val="99"/>
    <w:semiHidden/>
    <w:rsid w:val="00DE2239"/>
    <w:rPr>
      <w:rFonts w:ascii="Times New Roman" w:hAnsi="Times New Roman"/>
      <w:b/>
      <w:bCs/>
      <w:sz w:val="20"/>
      <w:szCs w:val="20"/>
    </w:rPr>
  </w:style>
  <w:style w:type="paragraph" w:styleId="Header">
    <w:name w:val="header"/>
    <w:basedOn w:val="Normal"/>
    <w:link w:val="HeaderChar"/>
    <w:uiPriority w:val="99"/>
    <w:unhideWhenUsed/>
    <w:rsid w:val="00750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C77"/>
    <w:rPr>
      <w:rFonts w:ascii="Times New Roman" w:hAnsi="Times New Roman"/>
      <w:sz w:val="24"/>
    </w:rPr>
  </w:style>
  <w:style w:type="paragraph" w:styleId="Footer">
    <w:name w:val="footer"/>
    <w:basedOn w:val="Normal"/>
    <w:link w:val="FooterChar"/>
    <w:uiPriority w:val="99"/>
    <w:unhideWhenUsed/>
    <w:rsid w:val="00750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C77"/>
    <w:rPr>
      <w:rFonts w:ascii="Times New Roman" w:hAnsi="Times New Roman"/>
      <w:sz w:val="24"/>
    </w:rPr>
  </w:style>
  <w:style w:type="paragraph" w:styleId="TOCHeading">
    <w:name w:val="TOC Heading"/>
    <w:basedOn w:val="Heading1"/>
    <w:next w:val="Normal"/>
    <w:uiPriority w:val="39"/>
    <w:unhideWhenUsed/>
    <w:qFormat/>
    <w:rsid w:val="00E45DF5"/>
    <w:pPr>
      <w:numPr>
        <w:numId w:val="0"/>
      </w:num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0616B"/>
    <w:pPr>
      <w:tabs>
        <w:tab w:val="right" w:leader="dot" w:pos="9350"/>
      </w:tabs>
      <w:spacing w:after="100" w:line="240" w:lineRule="auto"/>
    </w:pPr>
  </w:style>
  <w:style w:type="paragraph" w:styleId="TOC2">
    <w:name w:val="toc 2"/>
    <w:basedOn w:val="Normal"/>
    <w:next w:val="Normal"/>
    <w:autoRedefine/>
    <w:uiPriority w:val="39"/>
    <w:unhideWhenUsed/>
    <w:rsid w:val="00E45DF5"/>
    <w:pPr>
      <w:spacing w:after="100"/>
      <w:ind w:left="240"/>
    </w:pPr>
  </w:style>
  <w:style w:type="character" w:styleId="Hyperlink">
    <w:name w:val="Hyperlink"/>
    <w:basedOn w:val="DefaultParagraphFont"/>
    <w:uiPriority w:val="99"/>
    <w:unhideWhenUsed/>
    <w:rsid w:val="00E45DF5"/>
    <w:rPr>
      <w:color w:val="0563C1" w:themeColor="hyperlink"/>
      <w:u w:val="single"/>
    </w:rPr>
  </w:style>
  <w:style w:type="paragraph" w:styleId="Caption">
    <w:name w:val="caption"/>
    <w:basedOn w:val="Normal"/>
    <w:next w:val="Normal"/>
    <w:uiPriority w:val="35"/>
    <w:unhideWhenUsed/>
    <w:qFormat/>
    <w:rsid w:val="001032F8"/>
    <w:pPr>
      <w:spacing w:after="200" w:line="240" w:lineRule="auto"/>
    </w:pPr>
    <w:rPr>
      <w:i/>
      <w:iCs/>
      <w:color w:val="44546A" w:themeColor="text2"/>
      <w:sz w:val="18"/>
      <w:szCs w:val="18"/>
    </w:rPr>
  </w:style>
  <w:style w:type="paragraph" w:customStyle="1" w:styleId="Tables">
    <w:name w:val="Tables"/>
    <w:basedOn w:val="Normal"/>
    <w:link w:val="TablesChar"/>
    <w:autoRedefine/>
    <w:qFormat/>
    <w:rsid w:val="008827BF"/>
    <w:pPr>
      <w:framePr w:hSpace="180" w:wrap="around" w:vAnchor="text" w:hAnchor="page" w:x="1477" w:y="121"/>
      <w:spacing w:after="0" w:line="360" w:lineRule="auto"/>
      <w:suppressOverlap/>
      <w:jc w:val="center"/>
    </w:pPr>
    <w:rPr>
      <w:rFonts w:eastAsia="Times New Roman" w:cs="Times New Roman"/>
      <w:b/>
      <w:bCs/>
      <w:color w:val="000000"/>
      <w:szCs w:val="24"/>
      <w:lang w:eastAsia="en-CA"/>
    </w:rPr>
  </w:style>
  <w:style w:type="paragraph" w:styleId="TableofFigures">
    <w:name w:val="table of figures"/>
    <w:basedOn w:val="Normal"/>
    <w:next w:val="Normal"/>
    <w:uiPriority w:val="99"/>
    <w:unhideWhenUsed/>
    <w:rsid w:val="007D21B2"/>
    <w:pPr>
      <w:spacing w:after="0"/>
    </w:pPr>
  </w:style>
  <w:style w:type="paragraph" w:customStyle="1" w:styleId="Appendices">
    <w:name w:val="Appendices"/>
    <w:basedOn w:val="Normal"/>
    <w:link w:val="AppendicesChar"/>
    <w:autoRedefine/>
    <w:qFormat/>
    <w:rsid w:val="00B31FD6"/>
    <w:pPr>
      <w:jc w:val="center"/>
    </w:pPr>
    <w:rPr>
      <w:b/>
      <w:bCs/>
    </w:rPr>
  </w:style>
  <w:style w:type="character" w:customStyle="1" w:styleId="TablesChar">
    <w:name w:val="Tables Char"/>
    <w:basedOn w:val="DefaultParagraphFont"/>
    <w:link w:val="Tables"/>
    <w:rsid w:val="008827BF"/>
    <w:rPr>
      <w:rFonts w:ascii="Times New Roman" w:eastAsia="Times New Roman" w:hAnsi="Times New Roman" w:cs="Times New Roman"/>
      <w:b/>
      <w:bCs/>
      <w:color w:val="000000"/>
      <w:sz w:val="24"/>
      <w:szCs w:val="24"/>
      <w:lang w:eastAsia="en-CA"/>
    </w:rPr>
  </w:style>
  <w:style w:type="character" w:customStyle="1" w:styleId="AppendicesChar">
    <w:name w:val="Appendices Char"/>
    <w:basedOn w:val="DefaultParagraphFont"/>
    <w:link w:val="Appendices"/>
    <w:rsid w:val="00B31FD6"/>
    <w:rPr>
      <w:rFonts w:ascii="Times New Roman" w:hAnsi="Times New Roman"/>
      <w:b/>
      <w:bCs/>
      <w:sz w:val="24"/>
    </w:rPr>
  </w:style>
  <w:style w:type="paragraph" w:customStyle="1" w:styleId="paragraph">
    <w:name w:val="paragraph"/>
    <w:basedOn w:val="Normal"/>
    <w:rsid w:val="00962584"/>
    <w:pPr>
      <w:spacing w:before="100" w:beforeAutospacing="1" w:after="100" w:afterAutospacing="1" w:line="240" w:lineRule="auto"/>
      <w:jc w:val="left"/>
    </w:pPr>
    <w:rPr>
      <w:rFonts w:eastAsia="Times New Roman" w:cs="Times New Roman"/>
      <w:szCs w:val="24"/>
      <w:lang w:eastAsia="en-CA"/>
    </w:rPr>
  </w:style>
  <w:style w:type="character" w:customStyle="1" w:styleId="normaltextrun">
    <w:name w:val="normaltextrun"/>
    <w:basedOn w:val="DefaultParagraphFont"/>
    <w:rsid w:val="00962584"/>
  </w:style>
  <w:style w:type="character" w:customStyle="1" w:styleId="eop">
    <w:name w:val="eop"/>
    <w:basedOn w:val="DefaultParagraphFont"/>
    <w:rsid w:val="00962584"/>
  </w:style>
  <w:style w:type="character" w:styleId="UnresolvedMention">
    <w:name w:val="Unresolved Mention"/>
    <w:basedOn w:val="DefaultParagraphFont"/>
    <w:uiPriority w:val="99"/>
    <w:unhideWhenUsed/>
    <w:rsid w:val="00A93EE0"/>
    <w:rPr>
      <w:color w:val="605E5C"/>
      <w:shd w:val="clear" w:color="auto" w:fill="E1DFDD"/>
    </w:rPr>
  </w:style>
  <w:style w:type="character" w:customStyle="1" w:styleId="Heading8Char">
    <w:name w:val="Heading 8 Char"/>
    <w:basedOn w:val="DefaultParagraphFont"/>
    <w:link w:val="Heading8"/>
    <w:uiPriority w:val="9"/>
    <w:semiHidden/>
    <w:rsid w:val="00900EC9"/>
    <w:rPr>
      <w:rFonts w:asciiTheme="majorHAnsi" w:eastAsiaTheme="majorEastAsia" w:hAnsiTheme="majorHAnsi" w:cstheme="majorBidi"/>
      <w:color w:val="272727" w:themeColor="text1" w:themeTint="D8"/>
      <w:sz w:val="21"/>
      <w:szCs w:val="21"/>
    </w:rPr>
  </w:style>
  <w:style w:type="table" w:styleId="TableGrid">
    <w:name w:val="Table Grid"/>
    <w:basedOn w:val="TableNormal"/>
    <w:uiPriority w:val="59"/>
    <w:rsid w:val="00900EC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D77082"/>
    <w:rPr>
      <w:color w:val="2B579A"/>
      <w:shd w:val="clear" w:color="auto" w:fill="E1DFDD"/>
    </w:rPr>
  </w:style>
  <w:style w:type="paragraph" w:customStyle="1" w:styleId="DoubleSpaceNoSpaceAfterParagraph">
    <w:name w:val="Double Space No Space After Paragraph"/>
    <w:basedOn w:val="Normal"/>
    <w:qFormat/>
    <w:rsid w:val="00E675FA"/>
    <w:pPr>
      <w:spacing w:after="0"/>
      <w:ind w:left="1440" w:hanging="720"/>
    </w:pPr>
    <w:rPr>
      <w:rFonts w:eastAsia="Times New Roman" w:cstheme="minorHAnsi"/>
      <w:szCs w:val="20"/>
      <w:lang w:eastAsia="en-CA"/>
    </w:rPr>
  </w:style>
  <w:style w:type="character" w:styleId="Emphasis">
    <w:name w:val="Emphasis"/>
    <w:basedOn w:val="DefaultParagraphFont"/>
    <w:uiPriority w:val="20"/>
    <w:qFormat/>
    <w:rsid w:val="00DF2A3D"/>
    <w:rPr>
      <w:i/>
      <w:iCs/>
    </w:rPr>
  </w:style>
  <w:style w:type="paragraph" w:styleId="TOC3">
    <w:name w:val="toc 3"/>
    <w:basedOn w:val="Normal"/>
    <w:next w:val="Normal"/>
    <w:autoRedefine/>
    <w:uiPriority w:val="39"/>
    <w:unhideWhenUsed/>
    <w:rsid w:val="00FA452D"/>
    <w:pPr>
      <w:spacing w:after="100"/>
      <w:ind w:left="480"/>
    </w:pPr>
  </w:style>
  <w:style w:type="paragraph" w:styleId="Revision">
    <w:name w:val="Revision"/>
    <w:hidden/>
    <w:uiPriority w:val="99"/>
    <w:semiHidden/>
    <w:rsid w:val="00195C8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95452">
      <w:bodyDiv w:val="1"/>
      <w:marLeft w:val="0"/>
      <w:marRight w:val="0"/>
      <w:marTop w:val="0"/>
      <w:marBottom w:val="0"/>
      <w:divBdr>
        <w:top w:val="none" w:sz="0" w:space="0" w:color="auto"/>
        <w:left w:val="none" w:sz="0" w:space="0" w:color="auto"/>
        <w:bottom w:val="none" w:sz="0" w:space="0" w:color="auto"/>
        <w:right w:val="none" w:sz="0" w:space="0" w:color="auto"/>
      </w:divBdr>
      <w:divsChild>
        <w:div w:id="2110077490">
          <w:marLeft w:val="0"/>
          <w:marRight w:val="0"/>
          <w:marTop w:val="0"/>
          <w:marBottom w:val="0"/>
          <w:divBdr>
            <w:top w:val="none" w:sz="0" w:space="0" w:color="auto"/>
            <w:left w:val="none" w:sz="0" w:space="0" w:color="auto"/>
            <w:bottom w:val="none" w:sz="0" w:space="0" w:color="auto"/>
            <w:right w:val="none" w:sz="0" w:space="0" w:color="auto"/>
          </w:divBdr>
        </w:div>
        <w:div w:id="441613822">
          <w:marLeft w:val="0"/>
          <w:marRight w:val="0"/>
          <w:marTop w:val="0"/>
          <w:marBottom w:val="0"/>
          <w:divBdr>
            <w:top w:val="none" w:sz="0" w:space="0" w:color="auto"/>
            <w:left w:val="none" w:sz="0" w:space="0" w:color="auto"/>
            <w:bottom w:val="none" w:sz="0" w:space="0" w:color="auto"/>
            <w:right w:val="none" w:sz="0" w:space="0" w:color="auto"/>
          </w:divBdr>
        </w:div>
      </w:divsChild>
    </w:div>
    <w:div w:id="903179978">
      <w:bodyDiv w:val="1"/>
      <w:marLeft w:val="0"/>
      <w:marRight w:val="0"/>
      <w:marTop w:val="0"/>
      <w:marBottom w:val="0"/>
      <w:divBdr>
        <w:top w:val="none" w:sz="0" w:space="0" w:color="auto"/>
        <w:left w:val="none" w:sz="0" w:space="0" w:color="auto"/>
        <w:bottom w:val="none" w:sz="0" w:space="0" w:color="auto"/>
        <w:right w:val="none" w:sz="0" w:space="0" w:color="auto"/>
      </w:divBdr>
    </w:div>
    <w:div w:id="918171713">
      <w:bodyDiv w:val="1"/>
      <w:marLeft w:val="0"/>
      <w:marRight w:val="0"/>
      <w:marTop w:val="0"/>
      <w:marBottom w:val="0"/>
      <w:divBdr>
        <w:top w:val="none" w:sz="0" w:space="0" w:color="auto"/>
        <w:left w:val="none" w:sz="0" w:space="0" w:color="auto"/>
        <w:bottom w:val="none" w:sz="0" w:space="0" w:color="auto"/>
        <w:right w:val="none" w:sz="0" w:space="0" w:color="auto"/>
      </w:divBdr>
    </w:div>
    <w:div w:id="954680588">
      <w:bodyDiv w:val="1"/>
      <w:marLeft w:val="0"/>
      <w:marRight w:val="0"/>
      <w:marTop w:val="0"/>
      <w:marBottom w:val="0"/>
      <w:divBdr>
        <w:top w:val="none" w:sz="0" w:space="0" w:color="auto"/>
        <w:left w:val="none" w:sz="0" w:space="0" w:color="auto"/>
        <w:bottom w:val="none" w:sz="0" w:space="0" w:color="auto"/>
        <w:right w:val="none" w:sz="0" w:space="0" w:color="auto"/>
      </w:divBdr>
      <w:divsChild>
        <w:div w:id="911965393">
          <w:marLeft w:val="0"/>
          <w:marRight w:val="0"/>
          <w:marTop w:val="0"/>
          <w:marBottom w:val="0"/>
          <w:divBdr>
            <w:top w:val="none" w:sz="0" w:space="0" w:color="auto"/>
            <w:left w:val="none" w:sz="0" w:space="0" w:color="auto"/>
            <w:bottom w:val="none" w:sz="0" w:space="0" w:color="auto"/>
            <w:right w:val="none" w:sz="0" w:space="0" w:color="auto"/>
          </w:divBdr>
        </w:div>
        <w:div w:id="1044673292">
          <w:marLeft w:val="0"/>
          <w:marRight w:val="0"/>
          <w:marTop w:val="0"/>
          <w:marBottom w:val="0"/>
          <w:divBdr>
            <w:top w:val="none" w:sz="0" w:space="0" w:color="auto"/>
            <w:left w:val="none" w:sz="0" w:space="0" w:color="auto"/>
            <w:bottom w:val="none" w:sz="0" w:space="0" w:color="auto"/>
            <w:right w:val="none" w:sz="0" w:space="0" w:color="auto"/>
          </w:divBdr>
        </w:div>
        <w:div w:id="1478454201">
          <w:marLeft w:val="0"/>
          <w:marRight w:val="0"/>
          <w:marTop w:val="0"/>
          <w:marBottom w:val="0"/>
          <w:divBdr>
            <w:top w:val="none" w:sz="0" w:space="0" w:color="auto"/>
            <w:left w:val="none" w:sz="0" w:space="0" w:color="auto"/>
            <w:bottom w:val="none" w:sz="0" w:space="0" w:color="auto"/>
            <w:right w:val="none" w:sz="0" w:space="0" w:color="auto"/>
          </w:divBdr>
        </w:div>
        <w:div w:id="1502813916">
          <w:marLeft w:val="0"/>
          <w:marRight w:val="0"/>
          <w:marTop w:val="0"/>
          <w:marBottom w:val="0"/>
          <w:divBdr>
            <w:top w:val="none" w:sz="0" w:space="0" w:color="auto"/>
            <w:left w:val="none" w:sz="0" w:space="0" w:color="auto"/>
            <w:bottom w:val="none" w:sz="0" w:space="0" w:color="auto"/>
            <w:right w:val="none" w:sz="0" w:space="0" w:color="auto"/>
          </w:divBdr>
        </w:div>
        <w:div w:id="1726292961">
          <w:marLeft w:val="0"/>
          <w:marRight w:val="0"/>
          <w:marTop w:val="0"/>
          <w:marBottom w:val="0"/>
          <w:divBdr>
            <w:top w:val="none" w:sz="0" w:space="0" w:color="auto"/>
            <w:left w:val="none" w:sz="0" w:space="0" w:color="auto"/>
            <w:bottom w:val="none" w:sz="0" w:space="0" w:color="auto"/>
            <w:right w:val="none" w:sz="0" w:space="0" w:color="auto"/>
          </w:divBdr>
        </w:div>
        <w:div w:id="1830517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f862fc93b3e30293/Documents/WKRPT-Self_Study_Template-Draft_5.docx" TargetMode="External"/><Relationship Id="rId18" Type="http://schemas.openxmlformats.org/officeDocument/2006/relationships/hyperlink" Target="https://ascelibrary.org/journals" TargetMode="External"/><Relationship Id="rId26" Type="http://schemas.openxmlformats.org/officeDocument/2006/relationships/hyperlink" Target="https://dataverse.harvard.edu/" TargetMode="External"/><Relationship Id="rId21" Type="http://schemas.openxmlformats.org/officeDocument/2006/relationships/hyperlink" Target="https://uofwaterloo-my.sharepoint.com/personal/dlacroix_uwaterloo_ca/Documents/Work%20Reports%20-%20CEE%20UW/CEE%20WKRPT/Work%20Report%20Guidelines/Self-Study/Taylor%20and%20Francis"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d.docs.live.net/f862fc93b3e30293/Documents/WKRPT-Self_Study_Template-Draft_5.docx" TargetMode="External"/><Relationship Id="rId17" Type="http://schemas.openxmlformats.org/officeDocument/2006/relationships/footer" Target="footer1.xml"/><Relationship Id="rId25" Type="http://schemas.openxmlformats.org/officeDocument/2006/relationships/hyperlink" Target="https://registry.opendata.aws/" TargetMode="External"/><Relationship Id="rId33"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d.docs.live.net/f862fc93b3e30293/Documents/WKRPT-Self_Study_Template-Draft_5.docx" TargetMode="External"/><Relationship Id="rId20" Type="http://schemas.openxmlformats.org/officeDocument/2006/relationships/hyperlink" Target="https://uofwaterloo-my.sharepoint.com/personal/dlacroix_uwaterloo_ca/Documents/Work%20Reports%20-%20CEE%20UW/CEE%20WKRPT/Work%20Report%20Guidelines/Self-Study/NRC%20Research%20Press"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open.canada.ca/en/open-data"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docs.live.net/f862fc93b3e30293/Documents/WKRPT-Self_Study_Template-Draft_5.docx" TargetMode="External"/><Relationship Id="rId23" Type="http://schemas.openxmlformats.org/officeDocument/2006/relationships/hyperlink" Target="https://lib.uwaterloo.ca/web/index.php" TargetMode="External"/><Relationship Id="rId28" Type="http://schemas.openxmlformats.org/officeDocument/2006/relationships/image" Target="media/image2.png"/><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elsevier.com/catalog?producttype=journals" TargetMode="Externa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docs.live.net/f862fc93b3e30293/Documents/WKRPT-Self_Study_Template-Draft_5.docx" TargetMode="External"/><Relationship Id="rId22" Type="http://schemas.openxmlformats.org/officeDocument/2006/relationships/hyperlink" Target="https://beallslist.net/standalone-journals/" TargetMode="External"/><Relationship Id="rId27" Type="http://schemas.openxmlformats.org/officeDocument/2006/relationships/hyperlink" Target="https://datacenterhub.org/" TargetMode="External"/><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BF5A7A69D75E479D98FFC9863610C3" ma:contentTypeVersion="12" ma:contentTypeDescription="Create a new document." ma:contentTypeScope="" ma:versionID="209b0461a04706fb2e51ee114f6d845a">
  <xsd:schema xmlns:xsd="http://www.w3.org/2001/XMLSchema" xmlns:xs="http://www.w3.org/2001/XMLSchema" xmlns:p="http://schemas.microsoft.com/office/2006/metadata/properties" xmlns:ns3="4e56c345-7132-4cff-b7ef-fe454447a23f" xmlns:ns4="55f1eaa5-aa75-4f6f-ad99-266793806c86" targetNamespace="http://schemas.microsoft.com/office/2006/metadata/properties" ma:root="true" ma:fieldsID="0206e347de5399f11f9d32ddc14f7857" ns3:_="" ns4:_="">
    <xsd:import namespace="4e56c345-7132-4cff-b7ef-fe454447a23f"/>
    <xsd:import namespace="55f1eaa5-aa75-4f6f-ad99-266793806c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56c345-7132-4cff-b7ef-fe454447a2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f1eaa5-aa75-4f6f-ad99-266793806c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98B2D0-F7A5-4EEE-B7D9-58C6800CCCCA}">
  <ds:schemaRefs>
    <ds:schemaRef ds:uri="http://schemas.openxmlformats.org/officeDocument/2006/bibliography"/>
  </ds:schemaRefs>
</ds:datastoreItem>
</file>

<file path=customXml/itemProps2.xml><?xml version="1.0" encoding="utf-8"?>
<ds:datastoreItem xmlns:ds="http://schemas.openxmlformats.org/officeDocument/2006/customXml" ds:itemID="{FE2899F2-DE48-48A7-BFEB-EB76D0C7E26D}">
  <ds:schemaRefs>
    <ds:schemaRef ds:uri="http://schemas.microsoft.com/sharepoint/v3/contenttype/forms"/>
  </ds:schemaRefs>
</ds:datastoreItem>
</file>

<file path=customXml/itemProps3.xml><?xml version="1.0" encoding="utf-8"?>
<ds:datastoreItem xmlns:ds="http://schemas.openxmlformats.org/officeDocument/2006/customXml" ds:itemID="{79A7107A-D947-4B96-A6D7-FD8CBE2BFC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56c345-7132-4cff-b7ef-fe454447a23f"/>
    <ds:schemaRef ds:uri="55f1eaa5-aa75-4f6f-ad99-266793806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DEEC1B-829B-43D3-8D1A-3477C9EFB3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1615</TotalTime>
  <Pages>31</Pages>
  <Words>4548</Words>
  <Characters>25924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Van Der Gulik</dc:creator>
  <cp:keywords/>
  <dc:description/>
  <cp:lastModifiedBy>Henry Stephen Hughes</cp:lastModifiedBy>
  <cp:revision>14</cp:revision>
  <cp:lastPrinted>2021-04-17T03:19:00Z</cp:lastPrinted>
  <dcterms:created xsi:type="dcterms:W3CDTF">2021-04-17T03:19:00Z</dcterms:created>
  <dcterms:modified xsi:type="dcterms:W3CDTF">2023-04-06T12:58:00Z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0x010100ECBF5A7A69D75E479D98FFC9863610C3</vt:lpwstr>
  </property>
</Properties>
</file>